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A88D1">
      <w:pPr>
        <w:jc w:val="center"/>
        <w:rPr>
          <w:rFonts w:ascii="Calibri" w:hAnsi="Calibri" w:eastAsia="Calibri" w:cs="Calibri"/>
          <w:sz w:val="20"/>
          <w:szCs w:val="20"/>
        </w:rPr>
      </w:pPr>
      <w:r>
        <w:rPr>
          <w:rFonts w:ascii="Calibri" w:hAnsi="Calibri" w:eastAsia="Calibri" w:cs="Calibri"/>
          <w:b/>
          <w:sz w:val="20"/>
          <w:szCs w:val="20"/>
        </w:rPr>
        <w:t>InstaVision SALES ORDER FORM (“ORDER”)</w:t>
      </w:r>
    </w:p>
    <w:p w14:paraId="767F8EBE">
      <w:pPr>
        <w:jc w:val="left"/>
        <w:rPr>
          <w:rFonts w:ascii="Calibri" w:hAnsi="Calibri" w:eastAsia="Calibri" w:cs="Calibri"/>
          <w:sz w:val="20"/>
          <w:szCs w:val="20"/>
        </w:rPr>
      </w:pPr>
      <w:r>
        <w:rPr>
          <w:rFonts w:ascii="Calibri" w:hAnsi="Calibri" w:eastAsia="Calibri" w:cs="Calibri"/>
          <w:b/>
          <w:sz w:val="20"/>
          <w:szCs w:val="20"/>
        </w:rPr>
        <w:t xml:space="preserve">PARTIES </w:t>
      </w:r>
    </w:p>
    <w:tbl>
      <w:tblPr>
        <w:tblStyle w:val="34"/>
        <w:tblW w:w="9547"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15" w:type="dxa"/>
          <w:bottom w:w="0" w:type="dxa"/>
          <w:right w:w="115" w:type="dxa"/>
        </w:tblCellMar>
      </w:tblPr>
      <w:tblGrid>
        <w:gridCol w:w="4773"/>
        <w:gridCol w:w="4774"/>
      </w:tblGrid>
      <w:tr w14:paraId="6FB220B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622" w:hRule="atLeast"/>
        </w:trPr>
        <w:tc>
          <w:tcPr>
            <w:tcW w:w="4773" w:type="dxa"/>
          </w:tcPr>
          <w:p w14:paraId="1694008B">
            <w:pPr>
              <w:rPr>
                <w:rFonts w:ascii="Calibri" w:hAnsi="Calibri" w:eastAsia="Calibri" w:cs="Calibri"/>
                <w:sz w:val="20"/>
                <w:szCs w:val="20"/>
              </w:rPr>
            </w:pPr>
            <w:ins w:id="0" w:author="*^ _ ^" w:date="2025-07-02T11:33:15Z">
              <w:r>
                <w:rPr>
                  <w:rFonts w:hint="eastAsia" w:ascii="Calibri" w:hAnsi="Calibri" w:eastAsia="Calibri" w:cs="Calibri"/>
                  <w:sz w:val="20"/>
                  <w:szCs w:val="20"/>
                  <w:highlight w:val="none"/>
                </w:rPr>
                <w:t xml:space="preserve">APEMAN INTERNATIONAL CO.,LIMITED </w:t>
              </w:r>
            </w:ins>
            <w:ins w:id="1" w:author="*^ _ ^" w:date="2025-07-02T11:33:15Z">
              <w:r>
                <w:rPr>
                  <w:rFonts w:ascii="Calibri" w:hAnsi="Calibri" w:eastAsia="Calibri" w:cs="Calibri"/>
                  <w:sz w:val="20"/>
                  <w:szCs w:val="20"/>
                  <w:highlight w:val="none"/>
                </w:rPr>
                <w:t xml:space="preserve">, a </w:t>
              </w:r>
            </w:ins>
            <w:ins w:id="2" w:author="*^ _ ^" w:date="2025-07-02T11:33:15Z">
              <w:r>
                <w:rPr>
                  <w:rFonts w:hint="eastAsia" w:ascii="Calibri" w:hAnsi="Calibri" w:eastAsia="宋体" w:cs="Calibri"/>
                  <w:sz w:val="20"/>
                  <w:szCs w:val="20"/>
                  <w:highlight w:val="none"/>
                  <w:lang w:val="en-US" w:eastAsia="zh-CN"/>
                </w:rPr>
                <w:t xml:space="preserve">Hong Kong </w:t>
              </w:r>
            </w:ins>
            <w:ins w:id="3" w:author="*^ _ ^" w:date="2025-07-02T11:33:15Z">
              <w:r>
                <w:rPr>
                  <w:rFonts w:ascii="Calibri" w:hAnsi="Calibri" w:eastAsia="Calibri" w:cs="Calibri"/>
                  <w:sz w:val="20"/>
                  <w:szCs w:val="20"/>
                  <w:highlight w:val="none"/>
                </w:rPr>
                <w:t xml:space="preserve">limited liability company </w:t>
              </w:r>
            </w:ins>
            <w:r>
              <w:rPr>
                <w:rFonts w:ascii="Calibri" w:hAnsi="Calibri" w:eastAsia="Calibri" w:cs="Calibri"/>
                <w:sz w:val="20"/>
                <w:szCs w:val="20"/>
                <w:highlight w:val="none"/>
              </w:rPr>
              <w:t>(</w:t>
            </w:r>
            <w:r>
              <w:rPr>
                <w:rFonts w:ascii="Calibri" w:hAnsi="Calibri" w:eastAsia="Calibri" w:cs="Calibri"/>
                <w:sz w:val="20"/>
                <w:szCs w:val="20"/>
              </w:rPr>
              <w:t>“</w:t>
            </w:r>
            <w:r>
              <w:rPr>
                <w:rFonts w:ascii="Calibri" w:hAnsi="Calibri" w:eastAsia="Calibri" w:cs="Calibri"/>
                <w:b/>
                <w:sz w:val="20"/>
                <w:szCs w:val="20"/>
              </w:rPr>
              <w:t>Company</w:t>
            </w:r>
            <w:r>
              <w:rPr>
                <w:rFonts w:ascii="Calibri" w:hAnsi="Calibri" w:eastAsia="Calibri" w:cs="Calibri"/>
                <w:sz w:val="20"/>
                <w:szCs w:val="20"/>
              </w:rPr>
              <w:t>”)</w:t>
            </w:r>
          </w:p>
        </w:tc>
        <w:tc>
          <w:tcPr>
            <w:tcW w:w="4774" w:type="dxa"/>
          </w:tcPr>
          <w:p w14:paraId="46E58F2A">
            <w:pPr>
              <w:rPr>
                <w:rFonts w:ascii="Calibri" w:hAnsi="Calibri" w:eastAsia="Calibri" w:cs="Calibri"/>
                <w:sz w:val="20"/>
                <w:szCs w:val="20"/>
              </w:rPr>
            </w:pPr>
            <w:r>
              <w:rPr>
                <w:rFonts w:ascii="Calibri" w:hAnsi="Calibri" w:eastAsia="Calibri" w:cs="Calibri"/>
                <w:sz w:val="20"/>
                <w:szCs w:val="20"/>
              </w:rPr>
              <w:t>InstaVision, Inc., a Utah C corporation (“</w:t>
            </w:r>
            <w:r>
              <w:rPr>
                <w:rFonts w:ascii="Calibri" w:hAnsi="Calibri" w:eastAsia="Calibri" w:cs="Calibri"/>
                <w:b/>
                <w:sz w:val="20"/>
                <w:szCs w:val="20"/>
              </w:rPr>
              <w:t>InstaVision</w:t>
            </w:r>
            <w:r>
              <w:rPr>
                <w:rFonts w:ascii="Calibri" w:hAnsi="Calibri" w:eastAsia="Calibri" w:cs="Calibri"/>
                <w:sz w:val="20"/>
                <w:szCs w:val="20"/>
              </w:rPr>
              <w:t>”)</w:t>
            </w:r>
          </w:p>
        </w:tc>
      </w:tr>
      <w:tr w14:paraId="5228FE9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1245" w:hRule="atLeast"/>
        </w:trPr>
        <w:tc>
          <w:tcPr>
            <w:tcW w:w="4773" w:type="dxa"/>
          </w:tcPr>
          <w:p w14:paraId="3934EA08">
            <w:pPr>
              <w:rPr>
                <w:rFonts w:ascii="Calibri" w:hAnsi="Calibri" w:eastAsia="Calibri" w:cs="Calibri"/>
                <w:sz w:val="20"/>
                <w:szCs w:val="20"/>
              </w:rPr>
            </w:pPr>
            <w:r>
              <w:rPr>
                <w:rFonts w:ascii="Calibri" w:hAnsi="Calibri" w:eastAsia="Calibri" w:cs="Calibri"/>
                <w:sz w:val="20"/>
                <w:szCs w:val="20"/>
              </w:rPr>
              <w:t>COMPANY ADDRESS:</w:t>
            </w:r>
          </w:p>
          <w:p w14:paraId="05BC7F02">
            <w:pPr>
              <w:rPr>
                <w:rFonts w:ascii="Calibri" w:hAnsi="Calibri" w:eastAsia="Calibri" w:cs="Calibri"/>
                <w:sz w:val="20"/>
                <w:szCs w:val="20"/>
              </w:rPr>
            </w:pPr>
            <w:ins w:id="4" w:author="*^ _ ^" w:date="2025-07-02T11:33:24Z">
              <w:r>
                <w:rPr>
                  <w:rFonts w:hint="eastAsia" w:ascii="Calibri" w:hAnsi="Calibri" w:eastAsia="Calibri" w:cs="Calibri"/>
                  <w:sz w:val="20"/>
                  <w:szCs w:val="20"/>
                </w:rPr>
                <w:t>ROOM 2133 21/F REMEX CENTRE, 42 WONG CHUK ROAD, HK</w:t>
              </w:r>
            </w:ins>
          </w:p>
        </w:tc>
        <w:tc>
          <w:tcPr>
            <w:tcW w:w="4774" w:type="dxa"/>
          </w:tcPr>
          <w:p w14:paraId="2B612347">
            <w:pPr>
              <w:rPr>
                <w:rFonts w:ascii="Calibri" w:hAnsi="Calibri" w:eastAsia="Calibri" w:cs="Calibri"/>
                <w:sz w:val="20"/>
                <w:szCs w:val="20"/>
              </w:rPr>
            </w:pPr>
            <w:r>
              <w:rPr>
                <w:rFonts w:ascii="Calibri" w:hAnsi="Calibri" w:eastAsia="Calibri" w:cs="Calibri"/>
                <w:sz w:val="20"/>
                <w:szCs w:val="20"/>
              </w:rPr>
              <w:t>INSTAVISION ADDRESS:</w:t>
            </w:r>
          </w:p>
          <w:p w14:paraId="3793571B">
            <w:pPr>
              <w:ind w:left="77" w:firstLine="0"/>
              <w:jc w:val="left"/>
              <w:rPr>
                <w:rFonts w:hint="eastAsia" w:ascii="Calibri" w:hAnsi="Calibri" w:eastAsia="宋体" w:cs="Calibri"/>
                <w:sz w:val="20"/>
                <w:szCs w:val="20"/>
                <w:lang w:eastAsia="zh-CN"/>
              </w:rPr>
            </w:pPr>
            <w:r>
              <w:rPr>
                <w:rFonts w:ascii="Calibri" w:hAnsi="Calibri" w:eastAsia="Calibri" w:cs="Calibri"/>
                <w:sz w:val="20"/>
                <w:szCs w:val="20"/>
              </w:rPr>
              <w:t xml:space="preserve">InstaVision, Inc. </w:t>
            </w:r>
          </w:p>
          <w:p w14:paraId="4893336F">
            <w:pPr>
              <w:ind w:left="77" w:firstLine="0"/>
              <w:jc w:val="left"/>
              <w:rPr>
                <w:rFonts w:ascii="Calibri" w:hAnsi="Calibri" w:eastAsia="Calibri" w:cs="Calibri"/>
                <w:sz w:val="20"/>
                <w:szCs w:val="20"/>
              </w:rPr>
            </w:pPr>
            <w:r>
              <w:rPr>
                <w:rFonts w:ascii="Calibri" w:hAnsi="Calibri" w:eastAsia="Calibri" w:cs="Calibri"/>
                <w:sz w:val="20"/>
                <w:szCs w:val="20"/>
              </w:rPr>
              <w:t>450 N 1500 W                                                             Orem, 84057, UT</w:t>
            </w:r>
          </w:p>
        </w:tc>
      </w:tr>
      <w:tr w14:paraId="1BD4C99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1245" w:hRule="atLeast"/>
        </w:trPr>
        <w:tc>
          <w:tcPr>
            <w:tcW w:w="4773" w:type="dxa"/>
          </w:tcPr>
          <w:p w14:paraId="09BBDBD2">
            <w:pPr>
              <w:rPr>
                <w:rFonts w:ascii="Calibri" w:hAnsi="Calibri" w:eastAsia="Calibri" w:cs="Calibri"/>
                <w:sz w:val="20"/>
                <w:szCs w:val="20"/>
              </w:rPr>
            </w:pPr>
            <w:r>
              <w:rPr>
                <w:rFonts w:ascii="Calibri" w:hAnsi="Calibri" w:eastAsia="Calibri" w:cs="Calibri"/>
                <w:sz w:val="20"/>
                <w:szCs w:val="20"/>
              </w:rPr>
              <w:t xml:space="preserve">COMPANY BILLING CONTACT: </w:t>
            </w:r>
          </w:p>
          <w:p w14:paraId="3D868E66">
            <w:pPr>
              <w:rPr>
                <w:rFonts w:hint="eastAsia" w:ascii="Calibri" w:hAnsi="Calibri" w:eastAsia="宋体" w:cs="Calibri"/>
                <w:sz w:val="20"/>
                <w:szCs w:val="20"/>
                <w:highlight w:val="yellow"/>
                <w:lang w:eastAsia="zh-CN"/>
              </w:rPr>
            </w:pPr>
            <w:r>
              <w:rPr>
                <w:rFonts w:ascii="Calibri" w:hAnsi="Calibri" w:eastAsia="Calibri" w:cs="Calibri"/>
                <w:sz w:val="20"/>
                <w:szCs w:val="20"/>
              </w:rPr>
              <w:t xml:space="preserve">Name: </w:t>
            </w:r>
            <w:r>
              <w:rPr>
                <w:rFonts w:ascii="Calibri" w:hAnsi="Calibri" w:eastAsia="Calibri" w:cs="Calibri"/>
                <w:sz w:val="20"/>
                <w:szCs w:val="20"/>
              </w:rPr>
              <w:tab/>
            </w:r>
            <w:r>
              <w:rPr>
                <w:rFonts w:ascii="Calibri" w:hAnsi="Calibri" w:eastAsia="Calibri" w:cs="Calibri"/>
                <w:sz w:val="20"/>
                <w:szCs w:val="20"/>
                <w:highlight w:val="yellow"/>
              </w:rPr>
              <w:t>[∙]</w:t>
            </w:r>
          </w:p>
          <w:p w14:paraId="3B34932C">
            <w:pPr>
              <w:rPr>
                <w:rFonts w:hint="eastAsia" w:ascii="Calibri" w:hAnsi="Calibri" w:eastAsia="宋体" w:cs="Calibri"/>
                <w:sz w:val="20"/>
                <w:szCs w:val="20"/>
                <w:highlight w:val="yellow"/>
                <w:lang w:eastAsia="zh-CN"/>
              </w:rPr>
            </w:pPr>
            <w:r>
              <w:rPr>
                <w:rFonts w:ascii="Calibri" w:hAnsi="Calibri" w:eastAsia="Calibri" w:cs="Calibri"/>
                <w:sz w:val="20"/>
                <w:szCs w:val="20"/>
              </w:rPr>
              <w:t xml:space="preserve">Phone: </w:t>
            </w:r>
            <w:r>
              <w:rPr>
                <w:rFonts w:ascii="Calibri" w:hAnsi="Calibri" w:eastAsia="Calibri" w:cs="Calibri"/>
                <w:sz w:val="20"/>
                <w:szCs w:val="20"/>
              </w:rPr>
              <w:tab/>
            </w:r>
            <w:r>
              <w:rPr>
                <w:rFonts w:ascii="Calibri" w:hAnsi="Calibri" w:eastAsia="Calibri" w:cs="Calibri"/>
                <w:sz w:val="20"/>
                <w:szCs w:val="20"/>
                <w:highlight w:val="yellow"/>
              </w:rPr>
              <w:t>[∙]</w:t>
            </w:r>
          </w:p>
          <w:p w14:paraId="06ECCF86">
            <w:pPr>
              <w:rPr>
                <w:rFonts w:ascii="Calibri" w:hAnsi="Calibri" w:eastAsia="Calibri" w:cs="Calibri"/>
                <w:sz w:val="20"/>
                <w:szCs w:val="20"/>
              </w:rPr>
            </w:pPr>
            <w:r>
              <w:rPr>
                <w:rFonts w:ascii="Calibri" w:hAnsi="Calibri" w:eastAsia="Calibri" w:cs="Calibri"/>
                <w:sz w:val="20"/>
                <w:szCs w:val="20"/>
              </w:rPr>
              <w:t xml:space="preserve">Email: </w:t>
            </w:r>
            <w:r>
              <w:rPr>
                <w:rFonts w:ascii="Calibri" w:hAnsi="Calibri" w:eastAsia="Calibri" w:cs="Calibri"/>
                <w:sz w:val="20"/>
                <w:szCs w:val="20"/>
              </w:rPr>
              <w:tab/>
            </w:r>
            <w:r>
              <w:rPr>
                <w:rFonts w:ascii="Calibri" w:hAnsi="Calibri" w:eastAsia="Calibri" w:cs="Calibri"/>
                <w:sz w:val="20"/>
                <w:szCs w:val="20"/>
                <w:highlight w:val="yellow"/>
              </w:rPr>
              <w:t>[∙]</w:t>
            </w:r>
          </w:p>
        </w:tc>
        <w:tc>
          <w:tcPr>
            <w:tcW w:w="4774" w:type="dxa"/>
          </w:tcPr>
          <w:p w14:paraId="45E1FF0D">
            <w:pPr>
              <w:rPr>
                <w:rFonts w:ascii="Calibri" w:hAnsi="Calibri" w:eastAsia="Calibri" w:cs="Calibri"/>
                <w:sz w:val="20"/>
                <w:szCs w:val="20"/>
              </w:rPr>
            </w:pPr>
            <w:r>
              <w:rPr>
                <w:rFonts w:ascii="Calibri" w:hAnsi="Calibri" w:eastAsia="Calibri" w:cs="Calibri"/>
                <w:sz w:val="20"/>
                <w:szCs w:val="20"/>
              </w:rPr>
              <w:t>INSTAVISION SALE REP:</w:t>
            </w:r>
          </w:p>
          <w:p w14:paraId="7D652359">
            <w:pPr>
              <w:jc w:val="left"/>
              <w:rPr>
                <w:rFonts w:hint="eastAsia" w:ascii="Calibri" w:hAnsi="Calibri" w:eastAsia="宋体" w:cs="Calibri"/>
                <w:sz w:val="20"/>
                <w:szCs w:val="20"/>
                <w:lang w:eastAsia="zh-CN"/>
              </w:rPr>
            </w:pPr>
            <w:r>
              <w:rPr>
                <w:rFonts w:ascii="Calibri" w:hAnsi="Calibri" w:eastAsia="Calibri" w:cs="Calibri"/>
                <w:sz w:val="20"/>
                <w:szCs w:val="20"/>
              </w:rPr>
              <w:t xml:space="preserve">Name:  Yamin </w:t>
            </w:r>
          </w:p>
          <w:p w14:paraId="5796B2CD">
            <w:pPr>
              <w:jc w:val="left"/>
              <w:rPr>
                <w:rFonts w:hint="eastAsia" w:ascii="Calibri" w:hAnsi="Calibri" w:eastAsia="宋体" w:cs="Calibri"/>
                <w:sz w:val="20"/>
                <w:szCs w:val="20"/>
                <w:lang w:eastAsia="zh-CN"/>
              </w:rPr>
            </w:pPr>
            <w:r>
              <w:rPr>
                <w:rFonts w:ascii="Calibri" w:hAnsi="Calibri" w:eastAsia="Calibri" w:cs="Calibri"/>
                <w:sz w:val="20"/>
                <w:szCs w:val="20"/>
              </w:rPr>
              <w:t xml:space="preserve">Phone: </w:t>
            </w:r>
            <w:r>
              <w:rPr>
                <w:rFonts w:ascii="Calibri" w:hAnsi="Calibri" w:eastAsia="Calibri" w:cs="Calibri"/>
                <w:sz w:val="20"/>
                <w:szCs w:val="20"/>
              </w:rPr>
              <w:tab/>
            </w:r>
          </w:p>
          <w:p w14:paraId="0A02787B">
            <w:pPr>
              <w:jc w:val="left"/>
              <w:rPr>
                <w:rFonts w:ascii="Calibri" w:hAnsi="Calibri" w:eastAsia="Calibri" w:cs="Calibri"/>
                <w:sz w:val="20"/>
                <w:szCs w:val="20"/>
              </w:rPr>
            </w:pPr>
            <w:r>
              <w:rPr>
                <w:rFonts w:ascii="Calibri" w:hAnsi="Calibri" w:eastAsia="Calibri" w:cs="Calibri"/>
                <w:sz w:val="20"/>
                <w:szCs w:val="20"/>
              </w:rPr>
              <w:t xml:space="preserve">Email: </w:t>
            </w:r>
            <w:r>
              <w:rPr>
                <w:rFonts w:ascii="Calibri" w:hAnsi="Calibri" w:eastAsia="Calibri" w:cs="Calibri"/>
                <w:sz w:val="20"/>
                <w:szCs w:val="20"/>
              </w:rPr>
              <w:tab/>
            </w:r>
            <w:r>
              <w:rPr>
                <w:rFonts w:ascii="Calibri" w:hAnsi="Calibri" w:eastAsia="Calibri" w:cs="Calibri"/>
                <w:sz w:val="20"/>
                <w:szCs w:val="20"/>
              </w:rPr>
              <w:t>yd@Instaview.ai</w:t>
            </w:r>
          </w:p>
        </w:tc>
      </w:tr>
      <w:tr w14:paraId="0D2A3FB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1769" w:hRule="atLeast"/>
        </w:trPr>
        <w:tc>
          <w:tcPr>
            <w:tcW w:w="4773" w:type="dxa"/>
          </w:tcPr>
          <w:p w14:paraId="4D46ADED">
            <w:pPr>
              <w:jc w:val="left"/>
              <w:rPr>
                <w:rFonts w:ascii="Calibri" w:hAnsi="Calibri" w:eastAsia="Calibri" w:cs="Calibri"/>
                <w:sz w:val="20"/>
                <w:szCs w:val="20"/>
              </w:rPr>
            </w:pPr>
            <w:r>
              <w:rPr>
                <w:rFonts w:ascii="Calibri" w:hAnsi="Calibri" w:eastAsia="Calibri" w:cs="Calibri"/>
                <w:sz w:val="20"/>
                <w:szCs w:val="20"/>
              </w:rPr>
              <w:t xml:space="preserve">COMPANY CONTACT FOR NOTICES: </w:t>
            </w:r>
          </w:p>
          <w:p w14:paraId="2C4A52CF">
            <w:pPr>
              <w:jc w:val="left"/>
              <w:rPr>
                <w:ins w:id="5" w:author="*^ _ ^" w:date="2025-07-02T11:33:31Z"/>
                <w:rFonts w:hint="eastAsia" w:ascii="Calibri" w:hAnsi="Calibri" w:eastAsia="Calibri" w:cs="Calibri"/>
                <w:sz w:val="20"/>
                <w:szCs w:val="20"/>
                <w:highlight w:val="none"/>
              </w:rPr>
            </w:pPr>
            <w:ins w:id="6" w:author="*^ _ ^" w:date="2025-07-02T11:33:31Z">
              <w:r>
                <w:rPr>
                  <w:rFonts w:hint="eastAsia" w:ascii="Calibri" w:hAnsi="Calibri" w:eastAsia="Calibri" w:cs="Calibri"/>
                  <w:sz w:val="20"/>
                  <w:szCs w:val="20"/>
                  <w:highlight w:val="none"/>
                </w:rPr>
                <w:t>APEMAN INTERNATIONAL CO.,LIMITED</w:t>
              </w:r>
            </w:ins>
          </w:p>
          <w:p w14:paraId="36530A2C">
            <w:pPr>
              <w:jc w:val="left"/>
              <w:rPr>
                <w:ins w:id="7" w:author="*^ _ ^" w:date="2025-07-02T11:33:31Z"/>
                <w:rFonts w:hint="eastAsia" w:ascii="Calibri" w:hAnsi="Calibri" w:eastAsia="宋体" w:cs="Calibri"/>
                <w:sz w:val="20"/>
                <w:szCs w:val="20"/>
                <w:highlight w:val="yellow"/>
                <w:lang w:eastAsia="zh-CN"/>
              </w:rPr>
            </w:pPr>
            <w:ins w:id="8" w:author="*^ _ ^" w:date="2025-07-02T11:33:31Z">
              <w:r>
                <w:rPr>
                  <w:rFonts w:hint="eastAsia" w:ascii="Calibri" w:hAnsi="Calibri" w:eastAsia="Calibri" w:cs="Calibri"/>
                  <w:sz w:val="20"/>
                  <w:szCs w:val="20"/>
                </w:rPr>
                <w:t>ROOM 2133 21/F REMEX CENTRE, 42 WONG CHUK ROAD, HK</w:t>
              </w:r>
            </w:ins>
          </w:p>
          <w:p w14:paraId="6AC6D5C9">
            <w:pPr>
              <w:jc w:val="left"/>
              <w:rPr>
                <w:rFonts w:hint="eastAsia" w:ascii="Calibri" w:hAnsi="Calibri" w:eastAsia="宋体" w:cs="Calibri"/>
                <w:sz w:val="20"/>
                <w:szCs w:val="20"/>
                <w:highlight w:val="yellow"/>
                <w:lang w:eastAsia="zh-CN"/>
              </w:rPr>
            </w:pPr>
            <w:r>
              <w:rPr>
                <w:rFonts w:ascii="Calibri" w:hAnsi="Calibri" w:eastAsia="Calibri" w:cs="Calibri"/>
                <w:sz w:val="20"/>
                <w:szCs w:val="20"/>
              </w:rPr>
              <w:t xml:space="preserve">Attention: </w:t>
            </w:r>
            <w:r>
              <w:rPr>
                <w:rFonts w:ascii="Calibri" w:hAnsi="Calibri" w:eastAsia="Calibri" w:cs="Calibri"/>
                <w:sz w:val="20"/>
                <w:szCs w:val="20"/>
                <w:highlight w:val="yellow"/>
              </w:rPr>
              <w:t>[∙]</w:t>
            </w:r>
          </w:p>
          <w:p w14:paraId="2B8B318B">
            <w:pPr>
              <w:jc w:val="left"/>
              <w:rPr>
                <w:rFonts w:ascii="Calibri" w:hAnsi="Calibri" w:eastAsia="Calibri" w:cs="Calibri"/>
                <w:sz w:val="20"/>
                <w:szCs w:val="20"/>
              </w:rPr>
            </w:pPr>
            <w:r>
              <w:rPr>
                <w:rFonts w:ascii="Calibri" w:hAnsi="Calibri" w:eastAsia="Calibri" w:cs="Calibri"/>
                <w:sz w:val="20"/>
                <w:szCs w:val="20"/>
              </w:rPr>
              <w:t xml:space="preserve">Email: </w:t>
            </w:r>
            <w:r>
              <w:rPr>
                <w:rFonts w:ascii="Calibri" w:hAnsi="Calibri" w:eastAsia="Calibri" w:cs="Calibri"/>
                <w:sz w:val="20"/>
                <w:szCs w:val="20"/>
                <w:highlight w:val="yellow"/>
              </w:rPr>
              <w:t>[∙]</w:t>
            </w:r>
          </w:p>
        </w:tc>
        <w:tc>
          <w:tcPr>
            <w:tcW w:w="4774" w:type="dxa"/>
          </w:tcPr>
          <w:p w14:paraId="15F8702C">
            <w:pPr>
              <w:rPr>
                <w:rFonts w:ascii="Calibri" w:hAnsi="Calibri" w:eastAsia="Calibri" w:cs="Calibri"/>
                <w:sz w:val="20"/>
                <w:szCs w:val="20"/>
              </w:rPr>
            </w:pPr>
            <w:r>
              <w:rPr>
                <w:rFonts w:ascii="Calibri" w:hAnsi="Calibri" w:eastAsia="Calibri" w:cs="Calibri"/>
                <w:sz w:val="20"/>
                <w:szCs w:val="20"/>
              </w:rPr>
              <w:t xml:space="preserve">INSTAVISION CONTACT FOR NOTICES: </w:t>
            </w:r>
          </w:p>
          <w:p w14:paraId="1D82C8A1">
            <w:pPr>
              <w:jc w:val="left"/>
              <w:rPr>
                <w:rFonts w:hint="eastAsia" w:ascii="Calibri" w:hAnsi="Calibri" w:eastAsia="宋体" w:cs="Calibri"/>
                <w:sz w:val="20"/>
                <w:szCs w:val="20"/>
                <w:lang w:eastAsia="zh-CN"/>
              </w:rPr>
            </w:pPr>
            <w:r>
              <w:rPr>
                <w:rFonts w:ascii="Calibri" w:hAnsi="Calibri" w:eastAsia="Calibri" w:cs="Calibri"/>
                <w:sz w:val="20"/>
                <w:szCs w:val="20"/>
              </w:rPr>
              <w:t xml:space="preserve">InstaVision, Inc. </w:t>
            </w:r>
          </w:p>
          <w:p w14:paraId="3A33C904">
            <w:pPr>
              <w:jc w:val="left"/>
              <w:rPr>
                <w:rFonts w:hint="eastAsia" w:ascii="Calibri" w:hAnsi="Calibri" w:eastAsia="宋体" w:cs="Calibri"/>
                <w:sz w:val="20"/>
                <w:szCs w:val="20"/>
                <w:lang w:eastAsia="zh-CN"/>
              </w:rPr>
            </w:pPr>
            <w:r>
              <w:rPr>
                <w:rFonts w:ascii="Calibri" w:hAnsi="Calibri" w:eastAsia="Calibri" w:cs="Calibri"/>
                <w:sz w:val="20"/>
                <w:szCs w:val="20"/>
              </w:rPr>
              <w:t>450 N 1500 W                                                             Orem, 84057, UT</w:t>
            </w:r>
          </w:p>
          <w:p w14:paraId="4BD4C7ED">
            <w:pPr>
              <w:jc w:val="left"/>
              <w:rPr>
                <w:rFonts w:hint="eastAsia" w:ascii="Calibri" w:hAnsi="Calibri" w:eastAsia="宋体" w:cs="Calibri"/>
                <w:sz w:val="20"/>
                <w:szCs w:val="20"/>
                <w:lang w:eastAsia="zh-CN"/>
              </w:rPr>
            </w:pPr>
            <w:r>
              <w:rPr>
                <w:rFonts w:ascii="Calibri" w:hAnsi="Calibri" w:eastAsia="Calibri" w:cs="Calibri"/>
                <w:sz w:val="20"/>
                <w:szCs w:val="20"/>
              </w:rPr>
              <w:t>Attention: Legal Department</w:t>
            </w:r>
          </w:p>
          <w:p w14:paraId="76F4172E">
            <w:pPr>
              <w:jc w:val="left"/>
              <w:rPr>
                <w:rFonts w:ascii="Calibri" w:hAnsi="Calibri" w:eastAsia="Calibri" w:cs="Calibri"/>
                <w:sz w:val="20"/>
                <w:szCs w:val="20"/>
              </w:rPr>
            </w:pPr>
            <w:r>
              <w:rPr>
                <w:rFonts w:ascii="Calibri" w:hAnsi="Calibri" w:eastAsia="Calibri" w:cs="Calibri"/>
                <w:sz w:val="20"/>
                <w:szCs w:val="20"/>
              </w:rPr>
              <w:t>Email: contracts@Instaview.ai</w:t>
            </w:r>
          </w:p>
        </w:tc>
      </w:tr>
      <w:tr w14:paraId="05F19AD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1934" w:hRule="atLeast"/>
        </w:trPr>
        <w:tc>
          <w:tcPr>
            <w:tcW w:w="4773" w:type="dxa"/>
          </w:tcPr>
          <w:p w14:paraId="28DA2612">
            <w:pPr>
              <w:rPr>
                <w:rFonts w:ascii="Calibri" w:hAnsi="Calibri" w:eastAsia="Calibri" w:cs="Calibri"/>
                <w:sz w:val="20"/>
                <w:szCs w:val="20"/>
              </w:rPr>
            </w:pPr>
            <w:r>
              <w:rPr>
                <w:rFonts w:ascii="Calibri" w:hAnsi="Calibri" w:eastAsia="Calibri" w:cs="Calibri"/>
                <w:sz w:val="20"/>
                <w:szCs w:val="20"/>
              </w:rPr>
              <w:t>COMPANY TECHNICAL CONTACT(S) (INCLUDING FOR SLA ISSUES):</w:t>
            </w:r>
          </w:p>
          <w:p w14:paraId="030776C6">
            <w:pPr>
              <w:jc w:val="left"/>
              <w:rPr>
                <w:rFonts w:hint="eastAsia" w:ascii="Calibri" w:hAnsi="Calibri" w:eastAsia="宋体" w:cs="Calibri"/>
                <w:sz w:val="20"/>
                <w:szCs w:val="20"/>
                <w:lang w:eastAsia="zh-CN"/>
              </w:rPr>
            </w:pPr>
            <w:r>
              <w:rPr>
                <w:rFonts w:ascii="Calibri" w:hAnsi="Calibri" w:eastAsia="Calibri" w:cs="Calibri"/>
                <w:b/>
                <w:i/>
                <w:sz w:val="20"/>
                <w:szCs w:val="20"/>
              </w:rPr>
              <w:t>Point of Contact</w:t>
            </w:r>
            <w:r>
              <w:rPr>
                <w:rFonts w:ascii="Calibri" w:hAnsi="Calibri" w:eastAsia="Calibri" w:cs="Calibri"/>
                <w:sz w:val="20"/>
                <w:szCs w:val="20"/>
              </w:rPr>
              <w:t>:</w:t>
            </w:r>
          </w:p>
          <w:p w14:paraId="686A69FD">
            <w:pPr>
              <w:jc w:val="left"/>
              <w:rPr>
                <w:rFonts w:hint="eastAsia" w:ascii="Calibri" w:hAnsi="Calibri" w:eastAsia="宋体" w:cs="Calibri"/>
                <w:sz w:val="20"/>
                <w:szCs w:val="20"/>
                <w:highlight w:val="yellow"/>
                <w:lang w:eastAsia="zh-CN"/>
              </w:rPr>
            </w:pPr>
            <w:r>
              <w:rPr>
                <w:rFonts w:ascii="Calibri" w:hAnsi="Calibri" w:eastAsia="Calibri" w:cs="Calibri"/>
                <w:sz w:val="20"/>
                <w:szCs w:val="20"/>
              </w:rPr>
              <w:t xml:space="preserve">Name: </w:t>
            </w:r>
            <w:r>
              <w:rPr>
                <w:rFonts w:ascii="Calibri" w:hAnsi="Calibri" w:eastAsia="Calibri" w:cs="Calibri"/>
                <w:sz w:val="20"/>
                <w:szCs w:val="20"/>
              </w:rPr>
              <w:tab/>
            </w:r>
            <w:r>
              <w:rPr>
                <w:rFonts w:ascii="Calibri" w:hAnsi="Calibri" w:eastAsia="Calibri" w:cs="Calibri"/>
                <w:sz w:val="20"/>
                <w:szCs w:val="20"/>
                <w:highlight w:val="yellow"/>
              </w:rPr>
              <w:t>[∙]</w:t>
            </w:r>
          </w:p>
          <w:p w14:paraId="6CC9A1EB">
            <w:pPr>
              <w:jc w:val="left"/>
              <w:rPr>
                <w:rFonts w:hint="eastAsia" w:ascii="Calibri" w:hAnsi="Calibri" w:eastAsia="宋体" w:cs="Calibri"/>
                <w:sz w:val="20"/>
                <w:szCs w:val="20"/>
                <w:highlight w:val="yellow"/>
                <w:lang w:eastAsia="zh-CN"/>
              </w:rPr>
            </w:pPr>
            <w:r>
              <w:rPr>
                <w:rFonts w:ascii="Calibri" w:hAnsi="Calibri" w:eastAsia="Calibri" w:cs="Calibri"/>
                <w:sz w:val="20"/>
                <w:szCs w:val="20"/>
              </w:rPr>
              <w:t xml:space="preserve">Phone: </w:t>
            </w:r>
            <w:r>
              <w:rPr>
                <w:rFonts w:ascii="Calibri" w:hAnsi="Calibri" w:eastAsia="Calibri" w:cs="Calibri"/>
                <w:sz w:val="20"/>
                <w:szCs w:val="20"/>
              </w:rPr>
              <w:tab/>
            </w:r>
            <w:r>
              <w:rPr>
                <w:rFonts w:ascii="Calibri" w:hAnsi="Calibri" w:eastAsia="Calibri" w:cs="Calibri"/>
                <w:sz w:val="20"/>
                <w:szCs w:val="20"/>
                <w:highlight w:val="yellow"/>
              </w:rPr>
              <w:t>[∙]</w:t>
            </w:r>
          </w:p>
          <w:p w14:paraId="35E85A90">
            <w:pPr>
              <w:jc w:val="left"/>
              <w:rPr>
                <w:rFonts w:hint="eastAsia" w:ascii="Calibri" w:hAnsi="Calibri" w:eastAsia="宋体" w:cs="Calibri"/>
                <w:sz w:val="20"/>
                <w:szCs w:val="20"/>
                <w:highlight w:val="yellow"/>
                <w:lang w:eastAsia="zh-CN"/>
              </w:rPr>
            </w:pPr>
            <w:r>
              <w:rPr>
                <w:rFonts w:ascii="Calibri" w:hAnsi="Calibri" w:eastAsia="Calibri" w:cs="Calibri"/>
                <w:sz w:val="20"/>
                <w:szCs w:val="20"/>
              </w:rPr>
              <w:t xml:space="preserve">Email: </w:t>
            </w:r>
            <w:r>
              <w:rPr>
                <w:rFonts w:ascii="Calibri" w:hAnsi="Calibri" w:eastAsia="Calibri" w:cs="Calibri"/>
                <w:sz w:val="20"/>
                <w:szCs w:val="20"/>
              </w:rPr>
              <w:tab/>
            </w:r>
            <w:r>
              <w:rPr>
                <w:rFonts w:ascii="Calibri" w:hAnsi="Calibri" w:eastAsia="Calibri" w:cs="Calibri"/>
                <w:sz w:val="20"/>
                <w:szCs w:val="20"/>
                <w:highlight w:val="yellow"/>
              </w:rPr>
              <w:t>[∙]</w:t>
            </w:r>
          </w:p>
          <w:p w14:paraId="2E1F3776">
            <w:pPr>
              <w:jc w:val="left"/>
              <w:rPr>
                <w:rFonts w:hint="eastAsia" w:ascii="Calibri" w:hAnsi="Calibri" w:eastAsia="宋体" w:cs="Calibri"/>
                <w:sz w:val="20"/>
                <w:szCs w:val="20"/>
                <w:highlight w:val="yellow"/>
                <w:lang w:eastAsia="zh-CN"/>
              </w:rPr>
            </w:pPr>
          </w:p>
        </w:tc>
        <w:tc>
          <w:tcPr>
            <w:tcW w:w="4774" w:type="dxa"/>
          </w:tcPr>
          <w:p w14:paraId="2DE71CA2">
            <w:pPr>
              <w:rPr>
                <w:rFonts w:ascii="Calibri" w:hAnsi="Calibri" w:eastAsia="Calibri" w:cs="Calibri"/>
                <w:sz w:val="20"/>
                <w:szCs w:val="20"/>
              </w:rPr>
            </w:pPr>
            <w:r>
              <w:rPr>
                <w:rFonts w:ascii="Calibri" w:hAnsi="Calibri" w:eastAsia="Calibri" w:cs="Calibri"/>
                <w:sz w:val="20"/>
                <w:szCs w:val="20"/>
              </w:rPr>
              <w:t>INSTAVISION TECHNICAL CONTACT(S) (INCLUDING FOR SLA ISSUES):</w:t>
            </w:r>
          </w:p>
          <w:p w14:paraId="042454BF">
            <w:pPr>
              <w:jc w:val="left"/>
              <w:rPr>
                <w:rFonts w:hint="eastAsia" w:ascii="Calibri" w:hAnsi="Calibri" w:eastAsia="宋体" w:cs="Calibri"/>
                <w:sz w:val="20"/>
                <w:szCs w:val="20"/>
                <w:lang w:eastAsia="zh-CN"/>
              </w:rPr>
            </w:pPr>
            <w:r>
              <w:rPr>
                <w:rFonts w:ascii="Calibri" w:hAnsi="Calibri" w:eastAsia="Calibri" w:cs="Calibri"/>
                <w:b/>
                <w:i/>
                <w:sz w:val="20"/>
                <w:szCs w:val="20"/>
              </w:rPr>
              <w:t>Point of Contact</w:t>
            </w:r>
            <w:r>
              <w:rPr>
                <w:rFonts w:ascii="Calibri" w:hAnsi="Calibri" w:eastAsia="Calibri" w:cs="Calibri"/>
                <w:sz w:val="20"/>
                <w:szCs w:val="20"/>
              </w:rPr>
              <w:t>:</w:t>
            </w:r>
          </w:p>
          <w:p w14:paraId="42F10C20">
            <w:pPr>
              <w:jc w:val="left"/>
              <w:rPr>
                <w:rFonts w:hint="eastAsia" w:ascii="Calibri" w:hAnsi="Calibri" w:eastAsia="宋体" w:cs="Calibri"/>
                <w:sz w:val="20"/>
                <w:szCs w:val="20"/>
                <w:lang w:eastAsia="zh-CN"/>
              </w:rPr>
            </w:pPr>
            <w:r>
              <w:rPr>
                <w:rFonts w:ascii="Calibri" w:hAnsi="Calibri" w:eastAsia="Calibri" w:cs="Calibri"/>
                <w:sz w:val="20"/>
                <w:szCs w:val="20"/>
              </w:rPr>
              <w:t xml:space="preserve">Name: </w:t>
            </w:r>
            <w:r>
              <w:rPr>
                <w:rFonts w:ascii="Calibri" w:hAnsi="Calibri" w:eastAsia="Calibri" w:cs="Calibri"/>
                <w:sz w:val="20"/>
                <w:szCs w:val="20"/>
              </w:rPr>
              <w:tab/>
            </w:r>
            <w:r>
              <w:rPr>
                <w:rFonts w:ascii="Calibri" w:hAnsi="Calibri" w:eastAsia="Calibri" w:cs="Calibri"/>
                <w:sz w:val="20"/>
                <w:szCs w:val="20"/>
              </w:rPr>
              <w:t>InstaVision Technical Support Team</w:t>
            </w:r>
          </w:p>
          <w:p w14:paraId="16C7EFD1">
            <w:pPr>
              <w:jc w:val="left"/>
              <w:rPr>
                <w:rFonts w:hint="eastAsia" w:ascii="Calibri" w:hAnsi="Calibri" w:eastAsia="宋体" w:cs="Calibri"/>
                <w:sz w:val="20"/>
                <w:szCs w:val="20"/>
                <w:lang w:eastAsia="zh-CN"/>
              </w:rPr>
            </w:pPr>
            <w:r>
              <w:rPr>
                <w:rFonts w:ascii="Calibri" w:hAnsi="Calibri" w:eastAsia="Calibri" w:cs="Calibri"/>
                <w:sz w:val="20"/>
                <w:szCs w:val="20"/>
              </w:rPr>
              <w:t xml:space="preserve">Phone: </w:t>
            </w:r>
            <w:r>
              <w:rPr>
                <w:rFonts w:ascii="Calibri" w:hAnsi="Calibri" w:eastAsia="Calibri" w:cs="Calibri"/>
                <w:sz w:val="20"/>
                <w:szCs w:val="20"/>
              </w:rPr>
              <w:tab/>
            </w:r>
            <w:r>
              <w:rPr>
                <w:rFonts w:ascii="Calibri" w:hAnsi="Calibri" w:eastAsia="Calibri" w:cs="Calibri"/>
                <w:sz w:val="20"/>
                <w:szCs w:val="20"/>
              </w:rPr>
              <w:t>+1-877-916-3025</w:t>
            </w:r>
          </w:p>
          <w:p w14:paraId="16422FEC">
            <w:pPr>
              <w:jc w:val="left"/>
              <w:rPr>
                <w:rFonts w:hint="eastAsia" w:ascii="Calibri" w:hAnsi="Calibri" w:eastAsia="宋体" w:cs="Calibri"/>
                <w:sz w:val="20"/>
                <w:szCs w:val="20"/>
                <w:lang w:eastAsia="zh-CN"/>
              </w:rPr>
            </w:pPr>
            <w:r>
              <w:rPr>
                <w:rFonts w:ascii="Calibri" w:hAnsi="Calibri" w:eastAsia="Calibri" w:cs="Calibri"/>
                <w:sz w:val="20"/>
                <w:szCs w:val="20"/>
              </w:rPr>
              <w:t xml:space="preserve">Email: </w:t>
            </w:r>
            <w:r>
              <w:rPr>
                <w:rFonts w:ascii="Calibri" w:hAnsi="Calibri" w:eastAsia="Calibri" w:cs="Calibri"/>
                <w:sz w:val="20"/>
                <w:szCs w:val="20"/>
              </w:rPr>
              <w:tab/>
            </w:r>
            <w:r>
              <w:rPr>
                <w:rFonts w:ascii="Calibri" w:hAnsi="Calibri" w:eastAsia="Calibri" w:cs="Calibri"/>
                <w:sz w:val="20"/>
                <w:szCs w:val="20"/>
              </w:rPr>
              <w:t>support_alarm@Instaview.ai</w:t>
            </w:r>
          </w:p>
          <w:p w14:paraId="7A32095D">
            <w:pPr>
              <w:jc w:val="left"/>
              <w:rPr>
                <w:rFonts w:hint="eastAsia" w:ascii="Calibri" w:hAnsi="Calibri" w:eastAsia="宋体" w:cs="Calibri"/>
                <w:sz w:val="20"/>
                <w:szCs w:val="20"/>
                <w:lang w:eastAsia="zh-CN"/>
              </w:rPr>
            </w:pPr>
          </w:p>
          <w:p w14:paraId="043525A3">
            <w:pPr>
              <w:jc w:val="left"/>
              <w:rPr>
                <w:rFonts w:ascii="Calibri" w:hAnsi="Calibri" w:eastAsia="Calibri" w:cs="Calibri"/>
                <w:sz w:val="20"/>
                <w:szCs w:val="20"/>
              </w:rPr>
            </w:pPr>
          </w:p>
        </w:tc>
      </w:tr>
      <w:tr w14:paraId="20F894C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382" w:hRule="atLeast"/>
        </w:trPr>
        <w:tc>
          <w:tcPr>
            <w:tcW w:w="4773" w:type="dxa"/>
            <w:tcBorders>
              <w:top w:val="nil"/>
              <w:left w:val="nil"/>
              <w:bottom w:val="nil"/>
              <w:right w:val="nil"/>
            </w:tcBorders>
          </w:tcPr>
          <w:p w14:paraId="20CDB532">
            <w:pPr>
              <w:rPr>
                <w:rFonts w:ascii="Calibri" w:hAnsi="Calibri" w:eastAsia="Calibri" w:cs="Calibri"/>
                <w:sz w:val="20"/>
                <w:szCs w:val="20"/>
              </w:rPr>
            </w:pPr>
          </w:p>
        </w:tc>
        <w:tc>
          <w:tcPr>
            <w:tcW w:w="4774" w:type="dxa"/>
            <w:tcBorders>
              <w:top w:val="nil"/>
              <w:left w:val="nil"/>
              <w:bottom w:val="nil"/>
              <w:right w:val="nil"/>
            </w:tcBorders>
          </w:tcPr>
          <w:p w14:paraId="0EAD1483">
            <w:pPr>
              <w:ind w:left="0" w:firstLine="0"/>
              <w:rPr>
                <w:rFonts w:ascii="Calibri" w:hAnsi="Calibri" w:eastAsia="Calibri" w:cs="Calibri"/>
                <w:sz w:val="20"/>
                <w:szCs w:val="20"/>
              </w:rPr>
            </w:pPr>
          </w:p>
        </w:tc>
      </w:tr>
    </w:tbl>
    <w:p w14:paraId="7B711A37">
      <w:pPr>
        <w:ind w:right="0"/>
        <w:rPr>
          <w:rFonts w:ascii="Calibri" w:hAnsi="Calibri" w:eastAsia="Calibri" w:cs="Calibri"/>
          <w:sz w:val="20"/>
          <w:szCs w:val="20"/>
        </w:rPr>
      </w:pPr>
      <w:r>
        <w:rPr>
          <w:rFonts w:ascii="Calibri" w:hAnsi="Calibri" w:eastAsia="Calibri" w:cs="Calibri"/>
          <w:sz w:val="20"/>
          <w:szCs w:val="20"/>
        </w:rPr>
        <w:t xml:space="preserve">The signatories to this Order represent that they are duly authorized to execute this Order and the Agreement on behalf of the party they represent.  </w:t>
      </w:r>
    </w:p>
    <w:p w14:paraId="3D07B474">
      <w:pPr>
        <w:ind w:right="0"/>
        <w:rPr>
          <w:rFonts w:ascii="Calibri" w:hAnsi="Calibri" w:eastAsia="Calibri" w:cs="Calibri"/>
          <w:sz w:val="20"/>
          <w:szCs w:val="20"/>
        </w:rPr>
      </w:pPr>
      <w:r>
        <w:rPr>
          <w:rFonts w:ascii="Calibri" w:hAnsi="Calibri" w:eastAsia="Calibri" w:cs="Calibri"/>
          <w:sz w:val="20"/>
          <w:szCs w:val="20"/>
        </w:rPr>
        <w:t>ORDER EFFECTIVE DATE: Effective Date Upon Signature hereof.</w:t>
      </w:r>
    </w:p>
    <w:tbl>
      <w:tblPr>
        <w:tblStyle w:val="35"/>
        <w:tblW w:w="9350"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15" w:type="dxa"/>
          <w:bottom w:w="0" w:type="dxa"/>
          <w:right w:w="115" w:type="dxa"/>
        </w:tblCellMar>
      </w:tblPr>
      <w:tblGrid>
        <w:gridCol w:w="4675"/>
        <w:gridCol w:w="4675"/>
      </w:tblGrid>
      <w:tr w14:paraId="29DA4B0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tcPr>
            <w:tcW w:w="4675" w:type="dxa"/>
          </w:tcPr>
          <w:p w14:paraId="6BA2A55F">
            <w:pPr>
              <w:pBdr>
                <w:bottom w:val="single" w:color="000000" w:sz="12" w:space="1"/>
              </w:pBdr>
              <w:rPr>
                <w:rFonts w:ascii="Calibri" w:hAnsi="Calibri" w:eastAsia="Calibri" w:cs="Calibri"/>
                <w:sz w:val="20"/>
                <w:szCs w:val="20"/>
              </w:rPr>
            </w:pPr>
            <w:r>
              <w:rPr>
                <w:rFonts w:ascii="Calibri" w:hAnsi="Calibri" w:eastAsia="Calibri" w:cs="Calibri"/>
                <w:sz w:val="20"/>
                <w:szCs w:val="20"/>
              </w:rPr>
              <w:t>COMPANY SIGNATURE:</w:t>
            </w:r>
          </w:p>
          <w:p w14:paraId="59AF288B">
            <w:pPr>
              <w:ind w:left="0" w:firstLine="0"/>
              <w:rPr>
                <w:rFonts w:ascii="Calibri" w:hAnsi="Calibri" w:eastAsia="Calibri" w:cs="Calibri"/>
                <w:sz w:val="20"/>
                <w:szCs w:val="20"/>
              </w:rPr>
            </w:pPr>
            <w:r>
              <w:rPr>
                <w:rFonts w:ascii="Calibri" w:hAnsi="Calibri" w:eastAsia="Calibri" w:cs="Calibri"/>
                <w:sz w:val="20"/>
                <w:szCs w:val="20"/>
              </w:rPr>
              <w:t>Name: _________________</w:t>
            </w:r>
          </w:p>
          <w:p w14:paraId="2FB3403A">
            <w:pPr>
              <w:ind w:left="0" w:firstLine="0"/>
              <w:rPr>
                <w:rFonts w:ascii="Calibri" w:hAnsi="Calibri" w:eastAsia="Calibri" w:cs="Calibri"/>
                <w:sz w:val="20"/>
                <w:szCs w:val="20"/>
              </w:rPr>
            </w:pPr>
            <w:r>
              <w:rPr>
                <w:rFonts w:ascii="Calibri" w:hAnsi="Calibri" w:eastAsia="Calibri" w:cs="Calibri"/>
                <w:sz w:val="20"/>
                <w:szCs w:val="20"/>
              </w:rPr>
              <w:t>Title: ___________________</w:t>
            </w:r>
          </w:p>
          <w:p w14:paraId="0AB3C1D9">
            <w:pPr>
              <w:ind w:left="0" w:firstLine="0"/>
              <w:rPr>
                <w:rFonts w:ascii="Calibri" w:hAnsi="Calibri" w:eastAsia="Calibri" w:cs="Calibri"/>
                <w:sz w:val="20"/>
                <w:szCs w:val="20"/>
              </w:rPr>
            </w:pPr>
            <w:r>
              <w:rPr>
                <w:rFonts w:ascii="Calibri" w:hAnsi="Calibri" w:eastAsia="Calibri" w:cs="Calibri"/>
                <w:sz w:val="20"/>
                <w:szCs w:val="20"/>
              </w:rPr>
              <w:t>Date: ___________________</w:t>
            </w:r>
          </w:p>
        </w:tc>
        <w:tc>
          <w:tcPr>
            <w:tcW w:w="4675" w:type="dxa"/>
          </w:tcPr>
          <w:p w14:paraId="2D204DF7">
            <w:pPr>
              <w:pBdr>
                <w:bottom w:val="single" w:color="000000" w:sz="12" w:space="1"/>
              </w:pBdr>
              <w:rPr>
                <w:rFonts w:ascii="Calibri" w:hAnsi="Calibri" w:eastAsia="Calibri" w:cs="Calibri"/>
                <w:sz w:val="20"/>
                <w:szCs w:val="20"/>
              </w:rPr>
            </w:pPr>
            <w:r>
              <w:rPr>
                <w:rFonts w:ascii="Calibri" w:hAnsi="Calibri" w:eastAsia="Calibri" w:cs="Calibri"/>
                <w:sz w:val="20"/>
                <w:szCs w:val="20"/>
              </w:rPr>
              <w:t>INSTAVISION SIGNATURE:</w:t>
            </w:r>
          </w:p>
          <w:p w14:paraId="4B5BD60B">
            <w:pPr>
              <w:ind w:left="0" w:firstLine="0"/>
              <w:rPr>
                <w:rFonts w:ascii="Calibri" w:hAnsi="Calibri" w:eastAsia="Calibri" w:cs="Calibri"/>
                <w:sz w:val="20"/>
                <w:szCs w:val="20"/>
              </w:rPr>
            </w:pPr>
            <w:r>
              <w:rPr>
                <w:rFonts w:ascii="Calibri" w:hAnsi="Calibri" w:eastAsia="Calibri" w:cs="Calibri"/>
                <w:sz w:val="20"/>
                <w:szCs w:val="20"/>
              </w:rPr>
              <w:t>Name: _________________</w:t>
            </w:r>
          </w:p>
          <w:p w14:paraId="1D2F519E">
            <w:pPr>
              <w:ind w:left="0" w:firstLine="0"/>
              <w:rPr>
                <w:rFonts w:ascii="Calibri" w:hAnsi="Calibri" w:eastAsia="Calibri" w:cs="Calibri"/>
                <w:sz w:val="20"/>
                <w:szCs w:val="20"/>
              </w:rPr>
            </w:pPr>
            <w:r>
              <w:rPr>
                <w:rFonts w:ascii="Calibri" w:hAnsi="Calibri" w:eastAsia="Calibri" w:cs="Calibri"/>
                <w:sz w:val="20"/>
                <w:szCs w:val="20"/>
              </w:rPr>
              <w:t>Title: ___________________</w:t>
            </w:r>
          </w:p>
          <w:p w14:paraId="3B5AEA46">
            <w:pPr>
              <w:ind w:left="0" w:firstLine="0"/>
              <w:rPr>
                <w:rFonts w:ascii="Calibri" w:hAnsi="Calibri" w:eastAsia="Calibri" w:cs="Calibri"/>
                <w:sz w:val="20"/>
                <w:szCs w:val="20"/>
              </w:rPr>
            </w:pPr>
            <w:r>
              <w:rPr>
                <w:rFonts w:ascii="Calibri" w:hAnsi="Calibri" w:eastAsia="Calibri" w:cs="Calibri"/>
                <w:sz w:val="20"/>
                <w:szCs w:val="20"/>
              </w:rPr>
              <w:t>Date: ___________________</w:t>
            </w:r>
          </w:p>
        </w:tc>
      </w:tr>
    </w:tbl>
    <w:p w14:paraId="367D5650">
      <w:pPr>
        <w:rPr>
          <w:rFonts w:ascii="Calibri" w:hAnsi="Calibri" w:eastAsia="Calibri" w:cs="Calibri"/>
          <w:sz w:val="20"/>
          <w:szCs w:val="20"/>
        </w:rPr>
      </w:pPr>
    </w:p>
    <w:p w14:paraId="0164FDD4">
      <w:pPr>
        <w:rPr>
          <w:rFonts w:ascii="Calibri" w:hAnsi="Calibri" w:eastAsia="Calibri" w:cs="Calibri"/>
          <w:b/>
          <w:sz w:val="20"/>
          <w:szCs w:val="20"/>
        </w:rPr>
      </w:pPr>
    </w:p>
    <w:tbl>
      <w:tblPr>
        <w:tblStyle w:val="36"/>
        <w:tblW w:w="9547"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15" w:type="dxa"/>
          <w:bottom w:w="0" w:type="dxa"/>
          <w:right w:w="115" w:type="dxa"/>
        </w:tblCellMar>
      </w:tblPr>
      <w:tblGrid>
        <w:gridCol w:w="9547"/>
      </w:tblGrid>
      <w:tr w14:paraId="5EF0C03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068" w:hRule="atLeast"/>
        </w:trPr>
        <w:tc>
          <w:tcPr>
            <w:tcW w:w="9547" w:type="dxa"/>
            <w:tcBorders>
              <w:top w:val="nil"/>
              <w:left w:val="nil"/>
              <w:right w:val="nil"/>
            </w:tcBorders>
          </w:tcPr>
          <w:p w14:paraId="1A6A5B6D">
            <w:pPr>
              <w:ind w:left="0" w:firstLine="0"/>
              <w:rPr>
                <w:rFonts w:ascii="Calibri" w:hAnsi="Calibri" w:eastAsia="Calibri" w:cs="Calibri"/>
                <w:b/>
                <w:sz w:val="20"/>
                <w:szCs w:val="20"/>
                <w:u w:val="single"/>
              </w:rPr>
            </w:pPr>
            <w:r>
              <w:rPr>
                <w:rFonts w:ascii="Calibri" w:hAnsi="Calibri" w:eastAsia="Calibri" w:cs="Calibri"/>
                <w:b/>
                <w:sz w:val="20"/>
                <w:szCs w:val="20"/>
                <w:u w:val="single"/>
              </w:rPr>
              <w:t>SERVICES; COMBINED PRODUCT INTEGRATION DETAILS; FEES; TERRITORY</w:t>
            </w:r>
          </w:p>
          <w:p w14:paraId="7D421AEB">
            <w:pPr>
              <w:ind w:left="0" w:firstLine="0"/>
              <w:rPr>
                <w:rFonts w:ascii="Calibri" w:hAnsi="Calibri" w:eastAsia="Calibri" w:cs="Calibri"/>
                <w:b/>
                <w:sz w:val="20"/>
                <w:szCs w:val="20"/>
                <w:u w:val="single"/>
              </w:rPr>
            </w:pPr>
          </w:p>
          <w:tbl>
            <w:tblPr>
              <w:tblStyle w:val="37"/>
              <w:tblW w:w="9315" w:type="dxa"/>
              <w:tblInd w:w="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15" w:type="dxa"/>
                <w:bottom w:w="0" w:type="dxa"/>
                <w:right w:w="115" w:type="dxa"/>
              </w:tblCellMar>
            </w:tblPr>
            <w:tblGrid>
              <w:gridCol w:w="3195"/>
              <w:gridCol w:w="6120"/>
            </w:tblGrid>
            <w:tr w14:paraId="437D61E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496" w:hRule="atLeast"/>
              </w:trPr>
              <w:tc>
                <w:tcPr>
                  <w:tcW w:w="3195" w:type="dxa"/>
                </w:tcPr>
                <w:p w14:paraId="6C0FA929">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 xml:space="preserve">InstaVision Services Description </w:t>
                  </w:r>
                </w:p>
              </w:tc>
              <w:tc>
                <w:tcPr>
                  <w:tcW w:w="6120" w:type="dxa"/>
                </w:tcPr>
                <w:p w14:paraId="2FD96ED3">
                  <w:pPr>
                    <w:spacing w:after="0"/>
                    <w:ind w:left="0" w:firstLine="0"/>
                    <w:rPr>
                      <w:rFonts w:ascii="Calibri" w:hAnsi="Calibri" w:eastAsia="Calibri" w:cs="Calibri"/>
                      <w:sz w:val="20"/>
                      <w:szCs w:val="20"/>
                    </w:rPr>
                  </w:pPr>
                  <w:r>
                    <w:rPr>
                      <w:rFonts w:ascii="Calibri" w:hAnsi="Calibri" w:eastAsia="Calibri" w:cs="Calibri"/>
                      <w:sz w:val="20"/>
                      <w:szCs w:val="20"/>
                      <w:highlight w:val="yellow"/>
                    </w:rPr>
                    <w:t xml:space="preserve">InstaVision Emergency Platform, plus InstaVision Monitoring – as provided more fully in Combined Product SOW, which is appended as Annex </w:t>
                  </w:r>
                  <w:ins w:id="9" w:author="*^ _ ^" w:date="2025-07-02T11:33:02Z">
                    <w:r>
                      <w:rPr>
                        <w:rFonts w:hint="eastAsia" w:ascii="Times New Roman" w:hAnsi="Calibri" w:eastAsia="微软雅黑" w:cs="Calibri"/>
                        <w:color w:val="000000"/>
                        <w:sz w:val="20"/>
                        <w:szCs w:val="20"/>
                        <w:lang w:val="en-US" w:eastAsia="zh-CN" w:bidi="ar-SA"/>
                      </w:rPr>
                      <w:t>III</w:t>
                    </w:r>
                  </w:ins>
                  <w:del w:id="10" w:author="*^ _ ^" w:date="2025-07-02T11:33:02Z">
                    <w:r>
                      <w:rPr>
                        <w:rFonts w:ascii="Calibri" w:hAnsi="Calibri" w:eastAsia="Calibri" w:cs="Calibri"/>
                        <w:sz w:val="20"/>
                        <w:szCs w:val="20"/>
                        <w:highlight w:val="yellow"/>
                      </w:rPr>
                      <w:delText>I</w:delText>
                    </w:r>
                  </w:del>
                  <w:r>
                    <w:rPr>
                      <w:rFonts w:ascii="Calibri" w:hAnsi="Calibri" w:eastAsia="Calibri" w:cs="Calibri"/>
                      <w:sz w:val="20"/>
                      <w:szCs w:val="20"/>
                      <w:highlight w:val="yellow"/>
                    </w:rPr>
                    <w:t xml:space="preserve"> to this Order.</w:t>
                  </w:r>
                </w:p>
              </w:tc>
            </w:tr>
            <w:tr w14:paraId="36B3F87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496" w:hRule="atLeast"/>
              </w:trPr>
              <w:tc>
                <w:tcPr>
                  <w:tcW w:w="3195" w:type="dxa"/>
                </w:tcPr>
                <w:p w14:paraId="3C21BF2C">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Combined Product Integration Details and Launch Plan</w:t>
                  </w:r>
                </w:p>
              </w:tc>
              <w:tc>
                <w:tcPr>
                  <w:tcW w:w="6120" w:type="dxa"/>
                </w:tcPr>
                <w:p w14:paraId="75AFD62B">
                  <w:pPr>
                    <w:spacing w:after="0"/>
                    <w:ind w:left="0" w:firstLine="0"/>
                    <w:rPr>
                      <w:rFonts w:ascii="Calibri" w:hAnsi="Calibri" w:eastAsia="Calibri" w:cs="Calibri"/>
                      <w:sz w:val="20"/>
                      <w:szCs w:val="20"/>
                    </w:rPr>
                  </w:pPr>
                  <w:r>
                    <w:rPr>
                      <w:rFonts w:ascii="Calibri" w:hAnsi="Calibri" w:eastAsia="Calibri" w:cs="Calibri"/>
                      <w:sz w:val="20"/>
                      <w:szCs w:val="20"/>
                    </w:rPr>
                    <w:t xml:space="preserve">As provided in the Combined Product SOW, </w:t>
                  </w:r>
                </w:p>
                <w:p w14:paraId="0A27DF73">
                  <w:pPr>
                    <w:spacing w:after="0"/>
                    <w:ind w:left="0" w:firstLine="0"/>
                    <w:rPr>
                      <w:rFonts w:ascii="Calibri" w:hAnsi="Calibri" w:eastAsia="Calibri" w:cs="Calibri"/>
                      <w:sz w:val="20"/>
                      <w:szCs w:val="20"/>
                    </w:rPr>
                  </w:pPr>
                  <w:r>
                    <w:rPr>
                      <w:rFonts w:ascii="Calibri" w:hAnsi="Calibri" w:eastAsia="Calibri" w:cs="Calibri"/>
                      <w:sz w:val="20"/>
                      <w:szCs w:val="20"/>
                    </w:rPr>
                    <w:t xml:space="preserve">which is appended as </w:t>
                  </w:r>
                  <w:r>
                    <w:rPr>
                      <w:rFonts w:ascii="Calibri" w:hAnsi="Calibri" w:eastAsia="Calibri" w:cs="Calibri"/>
                      <w:b/>
                      <w:sz w:val="20"/>
                      <w:szCs w:val="20"/>
                      <w:u w:val="single"/>
                    </w:rPr>
                    <w:t>Annex III</w:t>
                  </w:r>
                  <w:r>
                    <w:rPr>
                      <w:rFonts w:ascii="Calibri" w:hAnsi="Calibri" w:eastAsia="Calibri" w:cs="Calibri"/>
                      <w:b/>
                      <w:sz w:val="20"/>
                      <w:szCs w:val="20"/>
                    </w:rPr>
                    <w:t xml:space="preserve"> </w:t>
                  </w:r>
                  <w:r>
                    <w:rPr>
                      <w:rFonts w:ascii="Calibri" w:hAnsi="Calibri" w:eastAsia="Calibri" w:cs="Calibri"/>
                      <w:sz w:val="20"/>
                      <w:szCs w:val="20"/>
                    </w:rPr>
                    <w:t>to this Order.</w:t>
                  </w:r>
                </w:p>
              </w:tc>
            </w:tr>
            <w:tr w14:paraId="4644BFB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368" w:hRule="atLeast"/>
              </w:trPr>
              <w:tc>
                <w:tcPr>
                  <w:tcW w:w="3195" w:type="dxa"/>
                </w:tcPr>
                <w:p w14:paraId="31500E8D">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Fees</w:t>
                  </w:r>
                </w:p>
              </w:tc>
              <w:tc>
                <w:tcPr>
                  <w:tcW w:w="6120" w:type="dxa"/>
                </w:tcPr>
                <w:p w14:paraId="674B13D5">
                  <w:pPr>
                    <w:ind w:left="0" w:firstLine="0"/>
                    <w:rPr>
                      <w:rFonts w:ascii="Calibri" w:hAnsi="Calibri" w:eastAsia="Calibri" w:cs="Calibri"/>
                      <w:sz w:val="20"/>
                      <w:szCs w:val="20"/>
                    </w:rPr>
                  </w:pPr>
                  <w:r>
                    <w:rPr>
                      <w:rFonts w:ascii="Calibri" w:hAnsi="Calibri" w:eastAsia="Calibri" w:cs="Calibri"/>
                      <w:sz w:val="20"/>
                      <w:szCs w:val="20"/>
                    </w:rPr>
                    <w:t xml:space="preserve">As provided in </w:t>
                  </w:r>
                  <w:r>
                    <w:rPr>
                      <w:rFonts w:ascii="Calibri" w:hAnsi="Calibri" w:eastAsia="Calibri" w:cs="Calibri"/>
                      <w:b/>
                      <w:sz w:val="20"/>
                      <w:szCs w:val="20"/>
                      <w:u w:val="single"/>
                    </w:rPr>
                    <w:t>Annex I</w:t>
                  </w:r>
                  <w:r>
                    <w:rPr>
                      <w:rFonts w:ascii="Calibri" w:hAnsi="Calibri" w:eastAsia="Calibri" w:cs="Calibri"/>
                      <w:sz w:val="20"/>
                      <w:szCs w:val="20"/>
                    </w:rPr>
                    <w:t xml:space="preserve"> to this Order.</w:t>
                  </w:r>
                </w:p>
              </w:tc>
            </w:tr>
            <w:tr w14:paraId="47B9CD6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368" w:hRule="atLeast"/>
              </w:trPr>
              <w:tc>
                <w:tcPr>
                  <w:tcW w:w="3195" w:type="dxa"/>
                </w:tcPr>
                <w:p w14:paraId="567B1064">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Subscription Fee Start Date</w:t>
                  </w:r>
                </w:p>
              </w:tc>
              <w:tc>
                <w:tcPr>
                  <w:tcW w:w="6120" w:type="dxa"/>
                </w:tcPr>
                <w:p w14:paraId="4A30A86A">
                  <w:pPr>
                    <w:ind w:left="0" w:firstLine="0"/>
                    <w:rPr>
                      <w:rFonts w:ascii="Calibri" w:hAnsi="Calibri" w:eastAsia="Calibri" w:cs="Calibri"/>
                      <w:sz w:val="20"/>
                      <w:szCs w:val="20"/>
                    </w:rPr>
                  </w:pPr>
                  <w:r>
                    <w:rPr>
                      <w:rFonts w:ascii="Calibri" w:hAnsi="Calibri" w:eastAsia="Calibri" w:cs="Calibri"/>
                      <w:sz w:val="20"/>
                      <w:szCs w:val="20"/>
                    </w:rPr>
                    <w:t>11/15/2025</w:t>
                  </w:r>
                </w:p>
              </w:tc>
            </w:tr>
            <w:tr w14:paraId="6EA081D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368" w:hRule="atLeast"/>
              </w:trPr>
              <w:tc>
                <w:tcPr>
                  <w:tcW w:w="3195" w:type="dxa"/>
                </w:tcPr>
                <w:p w14:paraId="3E0A2C5B">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Initial Term</w:t>
                  </w:r>
                </w:p>
              </w:tc>
              <w:tc>
                <w:tcPr>
                  <w:tcW w:w="6120" w:type="dxa"/>
                </w:tcPr>
                <w:p w14:paraId="27547886">
                  <w:pPr>
                    <w:ind w:left="0" w:firstLine="0"/>
                    <w:rPr>
                      <w:rFonts w:ascii="Calibri" w:hAnsi="Calibri" w:eastAsia="Calibri" w:cs="Calibri"/>
                      <w:sz w:val="20"/>
                      <w:szCs w:val="20"/>
                    </w:rPr>
                  </w:pPr>
                  <w:r>
                    <w:rPr>
                      <w:rFonts w:ascii="Calibri" w:hAnsi="Calibri" w:eastAsia="Calibri" w:cs="Calibri"/>
                      <w:sz w:val="20"/>
                      <w:szCs w:val="20"/>
                    </w:rPr>
                    <w:t>12 months from Subscription Fee Start Date</w:t>
                  </w:r>
                </w:p>
              </w:tc>
            </w:tr>
            <w:tr w14:paraId="5569B5A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rPr>
                <w:trHeight w:val="368" w:hRule="atLeast"/>
              </w:trPr>
              <w:tc>
                <w:tcPr>
                  <w:tcW w:w="3195" w:type="dxa"/>
                </w:tcPr>
                <w:p w14:paraId="1EA33602">
                  <w:pPr>
                    <w:ind w:left="0" w:firstLine="0"/>
                    <w:jc w:val="right"/>
                    <w:rPr>
                      <w:rFonts w:ascii="Calibri" w:hAnsi="Calibri" w:eastAsia="Calibri" w:cs="Calibri"/>
                      <w:b/>
                      <w:sz w:val="20"/>
                      <w:szCs w:val="20"/>
                      <w:u w:val="single"/>
                    </w:rPr>
                  </w:pPr>
                  <w:r>
                    <w:rPr>
                      <w:rFonts w:ascii="Calibri" w:hAnsi="Calibri" w:eastAsia="Calibri" w:cs="Calibri"/>
                      <w:b/>
                      <w:sz w:val="20"/>
                      <w:szCs w:val="20"/>
                      <w:u w:val="single"/>
                    </w:rPr>
                    <w:t>Territory</w:t>
                  </w:r>
                </w:p>
              </w:tc>
              <w:tc>
                <w:tcPr>
                  <w:tcW w:w="6120" w:type="dxa"/>
                </w:tcPr>
                <w:p w14:paraId="765BB713">
                  <w:pPr>
                    <w:ind w:left="0" w:firstLine="0"/>
                    <w:rPr>
                      <w:rFonts w:ascii="Calibri" w:hAnsi="Calibri" w:eastAsia="Calibri" w:cs="Calibri"/>
                      <w:sz w:val="20"/>
                      <w:szCs w:val="20"/>
                    </w:rPr>
                  </w:pPr>
                  <w:bookmarkStart w:id="0" w:name="bookmark=id.gjdgxs" w:colFirst="0" w:colLast="0"/>
                  <w:bookmarkEnd w:id="0"/>
                  <w:r>
                    <w:rPr>
                      <w:rFonts w:ascii="Calibri" w:hAnsi="Calibri" w:eastAsia="Calibri" w:cs="Calibri"/>
                      <w:sz w:val="20"/>
                      <w:szCs w:val="20"/>
                    </w:rPr>
                    <w:drawing>
                      <wp:inline distT="0" distB="0" distL="0" distR="0">
                        <wp:extent cx="228600" cy="228600"/>
                        <wp:effectExtent l="0" t="0" r="0" b="0"/>
                        <wp:docPr id="263988538"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88538" name="Graphic 1" descr="Checkbox Checked with solid fill"/>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r>
                    <w:rPr>
                      <w:rFonts w:ascii="Calibri" w:hAnsi="Calibri" w:eastAsia="Calibri" w:cs="Calibri"/>
                      <w:sz w:val="20"/>
                      <w:szCs w:val="20"/>
                    </w:rPr>
                    <w:t>United States</w:t>
                  </w:r>
                </w:p>
                <w:p w14:paraId="77AD7B8D">
                  <w:pPr>
                    <w:ind w:left="0" w:firstLine="0"/>
                    <w:rPr>
                      <w:rFonts w:ascii="Calibri" w:hAnsi="Calibri" w:eastAsia="Calibri" w:cs="Calibri"/>
                      <w:sz w:val="20"/>
                      <w:szCs w:val="20"/>
                    </w:rPr>
                  </w:pPr>
                  <w:bookmarkStart w:id="1" w:name="bookmark=id.30j0zll" w:colFirst="0" w:colLast="0"/>
                  <w:bookmarkEnd w:id="1"/>
                </w:p>
              </w:tc>
            </w:tr>
          </w:tbl>
          <w:p w14:paraId="536B8596">
            <w:pPr>
              <w:ind w:left="0" w:firstLine="0"/>
              <w:rPr>
                <w:rFonts w:ascii="Calibri" w:hAnsi="Calibri" w:eastAsia="Calibri" w:cs="Calibri"/>
                <w:b/>
                <w:sz w:val="20"/>
                <w:szCs w:val="20"/>
                <w:u w:val="single"/>
              </w:rPr>
            </w:pPr>
          </w:p>
        </w:tc>
      </w:tr>
    </w:tbl>
    <w:p w14:paraId="550B711F">
      <w:pPr>
        <w:ind w:left="0" w:firstLine="0"/>
        <w:rPr>
          <w:rFonts w:ascii="Calibri" w:hAnsi="Calibri" w:eastAsia="Calibri" w:cs="Calibri"/>
          <w:b/>
          <w:sz w:val="20"/>
          <w:szCs w:val="20"/>
        </w:rPr>
      </w:pPr>
    </w:p>
    <w:p w14:paraId="32FF9C5C">
      <w:pPr>
        <w:rPr>
          <w:rFonts w:ascii="Calibri" w:hAnsi="Calibri" w:eastAsia="Calibri" w:cs="Calibri"/>
          <w:b/>
          <w:sz w:val="20"/>
          <w:szCs w:val="20"/>
        </w:rPr>
      </w:pPr>
      <w:r>
        <w:rPr>
          <w:rFonts w:ascii="Calibri" w:hAnsi="Calibri" w:eastAsia="Calibri" w:cs="Calibri"/>
          <w:b/>
          <w:sz w:val="20"/>
          <w:szCs w:val="20"/>
        </w:rPr>
        <w:t>ADDITIONAL TERMS AND CONDITIONS:</w:t>
      </w:r>
    </w:p>
    <w:p w14:paraId="131E570E">
      <w:pPr>
        <w:rPr>
          <w:rFonts w:ascii="Calibri" w:hAnsi="Calibri" w:eastAsia="Calibri" w:cs="Calibri"/>
          <w:sz w:val="20"/>
          <w:szCs w:val="20"/>
        </w:rPr>
      </w:pPr>
      <w:r>
        <w:rPr>
          <w:rFonts w:ascii="Calibri" w:hAnsi="Calibri" w:eastAsia="Calibri" w:cs="Calibri"/>
          <w:b/>
          <w:sz w:val="20"/>
          <w:szCs w:val="20"/>
        </w:rPr>
        <w:t>Structural Agreements</w:t>
      </w:r>
      <w:r>
        <w:rPr>
          <w:rFonts w:ascii="Calibri" w:hAnsi="Calibri" w:eastAsia="Calibri" w:cs="Calibri"/>
          <w:sz w:val="20"/>
          <w:szCs w:val="20"/>
        </w:rPr>
        <w:t>. This Order, together with the annexes, is governed by the terms and conditions of InstaVision’s Master Services Agreement, which is located at: </w:t>
      </w:r>
      <w:r>
        <w:fldChar w:fldCharType="begin"/>
      </w:r>
      <w:r>
        <w:instrText xml:space="preserve"> HYPERLINK "https://www.google.com/url?q=https://rapidsos.com/msa&amp;source=gmail-imap&amp;ust=1666116264000000&amp;usg=AOvVaw3yqdLCRvN4FYOxtEC4uPiq" \h </w:instrText>
      </w:r>
      <w:r>
        <w:fldChar w:fldCharType="separate"/>
      </w:r>
      <w:r>
        <w:rPr>
          <w:rFonts w:ascii="Calibri" w:hAnsi="Calibri" w:eastAsia="Calibri" w:cs="Calibri"/>
          <w:color w:val="0563C1"/>
          <w:sz w:val="20"/>
          <w:szCs w:val="20"/>
          <w:u w:val="single"/>
        </w:rPr>
        <w:t>TBD</w:t>
      </w:r>
      <w:r>
        <w:rPr>
          <w:rFonts w:ascii="Calibri" w:hAnsi="Calibri" w:eastAsia="Calibri" w:cs="Calibri"/>
          <w:color w:val="0563C1"/>
          <w:sz w:val="20"/>
          <w:szCs w:val="20"/>
          <w:u w:val="single"/>
        </w:rPr>
        <w:fldChar w:fldCharType="end"/>
      </w:r>
      <w:r>
        <w:rPr>
          <w:rFonts w:ascii="Calibri" w:hAnsi="Calibri" w:eastAsia="Calibri" w:cs="Calibri"/>
          <w:sz w:val="20"/>
          <w:szCs w:val="20"/>
        </w:rPr>
        <w:t> (the “</w:t>
      </w:r>
      <w:r>
        <w:rPr>
          <w:rFonts w:ascii="Calibri" w:hAnsi="Calibri" w:eastAsia="Calibri" w:cs="Calibri"/>
          <w:b/>
          <w:sz w:val="20"/>
          <w:szCs w:val="20"/>
        </w:rPr>
        <w:t>MSA</w:t>
      </w:r>
      <w:r>
        <w:rPr>
          <w:rFonts w:ascii="Calibri" w:hAnsi="Calibri" w:eastAsia="Calibri" w:cs="Calibri"/>
          <w:sz w:val="20"/>
          <w:szCs w:val="20"/>
        </w:rPr>
        <w:t>”), including its exhibits and/or addenda (collectively, the “</w:t>
      </w:r>
      <w:r>
        <w:rPr>
          <w:rFonts w:ascii="Calibri" w:hAnsi="Calibri" w:eastAsia="Calibri" w:cs="Calibri"/>
          <w:b/>
          <w:sz w:val="20"/>
          <w:szCs w:val="20"/>
        </w:rPr>
        <w:t>Agreement</w:t>
      </w:r>
      <w:r>
        <w:rPr>
          <w:rFonts w:ascii="Calibri" w:hAnsi="Calibri" w:eastAsia="Calibri" w:cs="Calibri"/>
          <w:sz w:val="20"/>
          <w:szCs w:val="20"/>
        </w:rPr>
        <w:t>”).</w:t>
      </w:r>
    </w:p>
    <w:p w14:paraId="0DFE8191">
      <w:pPr>
        <w:rPr>
          <w:rFonts w:ascii="Calibri" w:hAnsi="Calibri" w:eastAsia="Calibri" w:cs="Calibri"/>
          <w:sz w:val="20"/>
          <w:szCs w:val="20"/>
        </w:rPr>
      </w:pPr>
      <w:r>
        <w:rPr>
          <w:rFonts w:ascii="Calibri" w:hAnsi="Calibri" w:eastAsia="Calibri" w:cs="Calibri"/>
          <w:b/>
          <w:sz w:val="20"/>
          <w:szCs w:val="20"/>
        </w:rPr>
        <w:t xml:space="preserve">Annexes. </w:t>
      </w:r>
      <w:r>
        <w:rPr>
          <w:rFonts w:ascii="Calibri" w:hAnsi="Calibri" w:eastAsia="Calibri" w:cs="Calibri"/>
          <w:sz w:val="20"/>
          <w:szCs w:val="20"/>
        </w:rPr>
        <w:t>The following Annexes are appended to and a made a part of this Order:</w:t>
      </w:r>
    </w:p>
    <w:p w14:paraId="77BD441B">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right="0"/>
        <w:jc w:val="left"/>
        <w:rPr>
          <w:rFonts w:ascii="Calibri" w:hAnsi="Calibri" w:eastAsia="Calibri" w:cs="Calibri"/>
          <w:sz w:val="20"/>
          <w:szCs w:val="20"/>
        </w:rPr>
      </w:pPr>
      <w:r>
        <w:rPr>
          <w:rFonts w:ascii="Calibri" w:hAnsi="Calibri" w:eastAsia="Calibri" w:cs="Calibri"/>
          <w:sz w:val="20"/>
          <w:szCs w:val="20"/>
          <w:u w:val="single"/>
        </w:rPr>
        <w:t>Annex I</w:t>
      </w:r>
      <w:r>
        <w:rPr>
          <w:rFonts w:ascii="Calibri" w:hAnsi="Calibri" w:eastAsia="Calibri" w:cs="Calibri"/>
          <w:sz w:val="20"/>
          <w:szCs w:val="20"/>
        </w:rPr>
        <w:t xml:space="preserve"> – Pricing Annex</w:t>
      </w:r>
    </w:p>
    <w:p w14:paraId="0D92DB00">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right="0"/>
        <w:jc w:val="left"/>
        <w:rPr>
          <w:rFonts w:ascii="Calibri" w:hAnsi="Calibri" w:eastAsia="Calibri" w:cs="Calibri"/>
          <w:sz w:val="20"/>
          <w:szCs w:val="20"/>
        </w:rPr>
      </w:pPr>
      <w:r>
        <w:rPr>
          <w:rFonts w:ascii="Calibri" w:hAnsi="Calibri" w:eastAsia="Calibri" w:cs="Calibri"/>
          <w:sz w:val="20"/>
          <w:szCs w:val="20"/>
          <w:u w:val="single"/>
        </w:rPr>
        <w:t xml:space="preserve">Annex II </w:t>
      </w:r>
      <w:r>
        <w:rPr>
          <w:rFonts w:ascii="Calibri" w:hAnsi="Calibri" w:eastAsia="Calibri" w:cs="Calibri"/>
          <w:sz w:val="20"/>
          <w:szCs w:val="20"/>
        </w:rPr>
        <w:t>– SLA</w:t>
      </w:r>
    </w:p>
    <w:p w14:paraId="1E25985F">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right="0"/>
        <w:jc w:val="left"/>
        <w:rPr>
          <w:rFonts w:ascii="Calibri" w:hAnsi="Calibri" w:eastAsia="Calibri" w:cs="Calibri"/>
          <w:sz w:val="20"/>
          <w:szCs w:val="20"/>
        </w:rPr>
      </w:pPr>
      <w:r>
        <w:rPr>
          <w:rFonts w:ascii="Calibri" w:hAnsi="Calibri" w:eastAsia="Calibri" w:cs="Calibri"/>
          <w:sz w:val="20"/>
          <w:szCs w:val="20"/>
          <w:highlight w:val="yellow"/>
          <w:u w:val="single"/>
        </w:rPr>
        <w:t xml:space="preserve">Annex III </w:t>
      </w:r>
      <w:r>
        <w:rPr>
          <w:rFonts w:ascii="Calibri" w:hAnsi="Calibri" w:eastAsia="Calibri" w:cs="Calibri"/>
          <w:sz w:val="20"/>
          <w:szCs w:val="20"/>
          <w:highlight w:val="yellow"/>
        </w:rPr>
        <w:t xml:space="preserve">– Combined Product SOW: </w:t>
      </w:r>
      <w:r>
        <w:rPr>
          <w:rFonts w:ascii="Calibri" w:hAnsi="Calibri" w:eastAsia="Calibri" w:cs="Calibri"/>
          <w:sz w:val="20"/>
          <w:szCs w:val="20"/>
        </w:rPr>
        <w:t xml:space="preserve">Integration and Launch Plan </w:t>
      </w:r>
    </w:p>
    <w:p w14:paraId="712E77C5">
      <w:pPr>
        <w:rPr>
          <w:rFonts w:ascii="Calibri" w:hAnsi="Calibri" w:eastAsia="Calibri" w:cs="Calibri"/>
          <w:sz w:val="20"/>
          <w:szCs w:val="20"/>
        </w:rPr>
      </w:pPr>
    </w:p>
    <w:p w14:paraId="1EB5B84E">
      <w:pPr>
        <w:spacing w:after="0" w:line="240" w:lineRule="auto"/>
        <w:ind w:left="0" w:right="0" w:firstLine="0"/>
        <w:jc w:val="left"/>
        <w:rPr>
          <w:rFonts w:ascii="Calibri" w:hAnsi="Calibri" w:eastAsia="Calibri" w:cs="Calibri"/>
          <w:sz w:val="20"/>
          <w:szCs w:val="20"/>
        </w:rPr>
      </w:pPr>
      <w:r>
        <w:br w:type="page"/>
      </w:r>
    </w:p>
    <w:p w14:paraId="4D9A2303">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Calibri" w:hAnsi="Calibri" w:eastAsia="Calibri" w:cs="Calibri"/>
          <w:b/>
          <w:sz w:val="20"/>
          <w:szCs w:val="20"/>
          <w:u w:val="single"/>
        </w:rPr>
      </w:pPr>
      <w:r>
        <w:rPr>
          <w:rFonts w:ascii="Calibri" w:hAnsi="Calibri" w:eastAsia="Calibri" w:cs="Calibri"/>
          <w:b/>
          <w:sz w:val="20"/>
          <w:szCs w:val="20"/>
          <w:u w:val="single"/>
        </w:rPr>
        <w:t>Annex I: Pricing</w:t>
      </w:r>
    </w:p>
    <w:p w14:paraId="2D3DF6BE">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jc w:val="left"/>
        <w:rPr>
          <w:rFonts w:ascii="Calibri" w:hAnsi="Calibri" w:eastAsia="Calibri" w:cs="Calibri"/>
          <w:sz w:val="20"/>
          <w:szCs w:val="20"/>
        </w:rPr>
      </w:pPr>
      <w:r>
        <w:rPr>
          <w:rFonts w:ascii="Calibri" w:hAnsi="Calibri" w:eastAsia="Calibri" w:cs="Calibri"/>
          <w:b/>
          <w:sz w:val="20"/>
          <w:szCs w:val="20"/>
        </w:rPr>
        <w:t>“Billable Subscription</w:t>
      </w:r>
      <w:r>
        <w:rPr>
          <w:rFonts w:ascii="Calibri" w:hAnsi="Calibri" w:eastAsia="Calibri" w:cs="Calibri"/>
          <w:sz w:val="20"/>
          <w:szCs w:val="20"/>
        </w:rPr>
        <w:t>” means a single account of a Customer, subscriber or end user of the Combined Product that is active at any time in a given month, and forms the basis for the calculation of the Subscription Fees.</w:t>
      </w:r>
    </w:p>
    <w:p w14:paraId="3D2FA9E5">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highlight w:val="yellow"/>
        </w:rPr>
      </w:pPr>
    </w:p>
    <w:p w14:paraId="68958BFB">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rPr>
      </w:pPr>
      <w:r>
        <w:rPr>
          <w:rFonts w:ascii="Calibri" w:hAnsi="Calibri" w:eastAsia="Calibri" w:cs="Calibri"/>
          <w:sz w:val="20"/>
          <w:szCs w:val="20"/>
        </w:rPr>
        <w:t>The Billable Subscription for this Order is the individual user of the Combined Product.</w:t>
      </w:r>
    </w:p>
    <w:p w14:paraId="4C281B90">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rPr>
      </w:pPr>
      <w:r>
        <w:rPr>
          <w:rFonts w:ascii="Calibri" w:hAnsi="Calibri" w:eastAsia="Calibri" w:cs="Calibri"/>
          <w:sz w:val="20"/>
          <w:szCs w:val="20"/>
        </w:rPr>
        <w:t xml:space="preserve"> </w:t>
      </w:r>
    </w:p>
    <w:p w14:paraId="39B6350F">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Subscription Fees for the InstaVision Services (“</w:t>
      </w:r>
      <w:r>
        <w:rPr>
          <w:rFonts w:ascii="Calibri" w:hAnsi="Calibri" w:eastAsia="Calibri" w:cs="Calibri"/>
          <w:b/>
          <w:sz w:val="20"/>
          <w:szCs w:val="20"/>
        </w:rPr>
        <w:t>Subscription Fees</w:t>
      </w:r>
      <w:r>
        <w:rPr>
          <w:rFonts w:ascii="Calibri" w:hAnsi="Calibri" w:eastAsia="Calibri" w:cs="Calibri"/>
          <w:sz w:val="20"/>
          <w:szCs w:val="20"/>
        </w:rPr>
        <w:t xml:space="preserve">”) shall consist of the following components:  </w:t>
      </w:r>
    </w:p>
    <w:p w14:paraId="1E1E60CF">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rPr>
      </w:pPr>
    </w:p>
    <w:p w14:paraId="4CD0A05F">
      <w:pPr>
        <w:ind w:left="730" w:firstLine="77"/>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Minimum Subscription Fee(s)</w:t>
      </w:r>
      <w:r>
        <w:rPr>
          <w:rFonts w:ascii="Calibri" w:hAnsi="Calibri" w:eastAsia="Calibri" w:cs="Calibri"/>
          <w:sz w:val="20"/>
          <w:szCs w:val="20"/>
        </w:rPr>
        <w:t xml:space="preserve">” means the commitment of Subscription Fees that Company shall be obligated to pay to InstaVision during the Initial Term (and as may be modified from time-to-time for any subsequent renewal terms), based upon a Minimum Number of Billable Subscriptions, as described more fully in this Section, which shall be payable quarterly in advance; </w:t>
      </w:r>
    </w:p>
    <w:p w14:paraId="7AA546E8">
      <w:pPr>
        <w:pBdr>
          <w:top w:val="none" w:color="auto" w:sz="0" w:space="0"/>
          <w:left w:val="none" w:color="auto" w:sz="0" w:space="0"/>
          <w:bottom w:val="none" w:color="auto" w:sz="0" w:space="0"/>
          <w:right w:val="none" w:color="auto" w:sz="0" w:space="0"/>
          <w:between w:val="none" w:color="auto" w:sz="0" w:space="0"/>
        </w:pBdr>
        <w:spacing w:after="0" w:line="240" w:lineRule="auto"/>
        <w:ind w:left="1440" w:right="0" w:firstLine="0"/>
        <w:rPr>
          <w:rFonts w:ascii="Calibri" w:hAnsi="Calibri" w:eastAsia="Calibri" w:cs="Calibri"/>
          <w:sz w:val="20"/>
          <w:szCs w:val="20"/>
        </w:rPr>
      </w:pPr>
    </w:p>
    <w:p w14:paraId="319E2FCA">
      <w:pPr>
        <w:ind w:left="730" w:firstLine="77"/>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Incremental Billable Subscription Fee(s)</w:t>
      </w:r>
      <w:r>
        <w:rPr>
          <w:rFonts w:ascii="Calibri" w:hAnsi="Calibri" w:eastAsia="Calibri" w:cs="Calibri"/>
          <w:sz w:val="20"/>
          <w:szCs w:val="20"/>
        </w:rPr>
        <w:t xml:space="preserve">” means the variable fees for Billable Subscriptions that exceed the Minimum Number of Billable Subscriptions that correspond to the applicable Minimum Subscription Fees, which shall be payable on a monthly calendar basis, in arrears; </w:t>
      </w:r>
    </w:p>
    <w:p w14:paraId="49743A9D">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rPr>
          <w:rFonts w:ascii="Calibri" w:hAnsi="Calibri" w:eastAsia="Calibri" w:cs="Calibri"/>
          <w:sz w:val="20"/>
          <w:szCs w:val="20"/>
        </w:rPr>
      </w:pPr>
    </w:p>
    <w:p w14:paraId="0AF970DB">
      <w:pPr>
        <w:ind w:left="730" w:firstLine="77"/>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Incremental</w:t>
      </w:r>
      <w:r>
        <w:rPr>
          <w:rFonts w:ascii="Calibri" w:hAnsi="Calibri" w:eastAsia="Calibri" w:cs="Calibri"/>
          <w:sz w:val="20"/>
          <w:szCs w:val="20"/>
        </w:rPr>
        <w:t xml:space="preserve"> </w:t>
      </w:r>
      <w:r>
        <w:rPr>
          <w:rFonts w:ascii="Calibri" w:hAnsi="Calibri" w:eastAsia="Calibri" w:cs="Calibri"/>
          <w:b/>
          <w:sz w:val="20"/>
          <w:szCs w:val="20"/>
        </w:rPr>
        <w:t>Incident Fee(s)</w:t>
      </w:r>
      <w:r>
        <w:rPr>
          <w:rFonts w:ascii="Calibri" w:hAnsi="Calibri" w:eastAsia="Calibri" w:cs="Calibri"/>
          <w:sz w:val="20"/>
          <w:szCs w:val="20"/>
        </w:rPr>
        <w:t xml:space="preserve">” means the variable fees for Incidents that exceed the allowable Incidents in the applicable Incident Factor Tier, which shall be payable on a calendar monthly basis, in arrears. </w:t>
      </w:r>
    </w:p>
    <w:p w14:paraId="358BD6FE">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rPr>
          <w:rFonts w:ascii="Calibri" w:hAnsi="Calibri" w:eastAsia="Calibri" w:cs="Calibri"/>
          <w:sz w:val="20"/>
          <w:szCs w:val="20"/>
        </w:rPr>
      </w:pPr>
    </w:p>
    <w:p w14:paraId="4BECC6C2">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b/>
          <w:sz w:val="20"/>
          <w:szCs w:val="20"/>
        </w:rPr>
        <w:t>Minimum Subscription Fee Commitment</w:t>
      </w:r>
      <w:r>
        <w:rPr>
          <w:rFonts w:ascii="Calibri" w:hAnsi="Calibri" w:eastAsia="Calibri" w:cs="Calibri"/>
          <w:sz w:val="20"/>
          <w:szCs w:val="20"/>
        </w:rPr>
        <w:t xml:space="preserve">. </w:t>
      </w:r>
      <w:r>
        <w:rPr>
          <w:rFonts w:ascii="Calibri" w:hAnsi="Calibri" w:eastAsia="Calibri" w:cs="Calibri"/>
          <w:sz w:val="20"/>
          <w:szCs w:val="20"/>
          <w:highlight w:val="none"/>
        </w:rPr>
        <w:t xml:space="preserve">For first </w:t>
      </w:r>
      <w:del w:id="11" w:author="*^ _ ^" w:date="2025-07-02T18:28:06Z">
        <w:r>
          <w:rPr>
            <w:rFonts w:hint="default" w:ascii="Calibri" w:hAnsi="Calibri" w:eastAsia="Calibri" w:cs="Calibri"/>
            <w:sz w:val="20"/>
            <w:szCs w:val="20"/>
            <w:highlight w:val="none"/>
            <w:lang w:val="en-US"/>
          </w:rPr>
          <w:delText>6</w:delText>
        </w:r>
      </w:del>
      <w:ins w:id="12" w:author="*^ _ ^" w:date="2025-07-02T18:28:06Z">
        <w:r>
          <w:rPr>
            <w:rFonts w:hint="eastAsia" w:ascii="Calibri" w:hAnsi="Calibri" w:eastAsia="宋体" w:cs="Calibri"/>
            <w:sz w:val="20"/>
            <w:szCs w:val="20"/>
            <w:highlight w:val="none"/>
            <w:lang w:val="en-US" w:eastAsia="zh-CN"/>
          </w:rPr>
          <w:t>9</w:t>
        </w:r>
      </w:ins>
      <w:r>
        <w:rPr>
          <w:rFonts w:ascii="Calibri" w:hAnsi="Calibri" w:eastAsia="Calibri" w:cs="Calibri"/>
          <w:sz w:val="20"/>
          <w:szCs w:val="20"/>
          <w:highlight w:val="none"/>
        </w:rPr>
        <w:t xml:space="preserve"> months from Nove 15 2025, </w:t>
      </w:r>
      <w:r>
        <w:rPr>
          <w:rFonts w:ascii="Calibri" w:hAnsi="Calibri" w:eastAsia="Calibri" w:cs="Calibri"/>
          <w:sz w:val="20"/>
          <w:szCs w:val="20"/>
        </w:rPr>
        <w:t xml:space="preserve">Company agrees to pay the following Minimum Subscription Fees set forth in Table 1, based upon the number of Billable Subscriptions that are active at any time in the applicable month.  </w:t>
      </w:r>
    </w:p>
    <w:p w14:paraId="5591DB37">
      <w:pPr>
        <w:rPr>
          <w:rFonts w:ascii="Calibri" w:hAnsi="Calibri" w:eastAsia="Calibri" w:cs="Calibri"/>
          <w:b/>
        </w:rPr>
      </w:pPr>
    </w:p>
    <w:p w14:paraId="58EC899D">
      <w:pPr>
        <w:ind w:firstLine="633"/>
        <w:rPr>
          <w:rFonts w:ascii="Calibri" w:hAnsi="Calibri" w:eastAsia="Calibri" w:cs="Calibri"/>
          <w:sz w:val="20"/>
          <w:szCs w:val="20"/>
        </w:rPr>
      </w:pPr>
      <w:r>
        <w:rPr>
          <w:rFonts w:ascii="Calibri" w:hAnsi="Calibri" w:eastAsia="Calibri" w:cs="Calibri"/>
          <w:b/>
          <w:sz w:val="20"/>
          <w:szCs w:val="20"/>
        </w:rPr>
        <w:t xml:space="preserve">“time duration” </w:t>
      </w:r>
      <w:r>
        <w:rPr>
          <w:rFonts w:ascii="Calibri" w:hAnsi="Calibri" w:eastAsia="Calibri" w:cs="Calibri"/>
          <w:sz w:val="20"/>
          <w:szCs w:val="20"/>
        </w:rPr>
        <w:t>means the first 6 months  of the Billable Subscription starting on the Subscription Fee Start Date.”</w:t>
      </w:r>
    </w:p>
    <w:p w14:paraId="6A944BFA">
      <w:pPr>
        <w:ind w:firstLine="633"/>
        <w:rPr>
          <w:rFonts w:ascii="Calibri" w:hAnsi="Calibri" w:eastAsia="Calibri" w:cs="Calibri"/>
          <w:sz w:val="20"/>
          <w:szCs w:val="20"/>
        </w:rPr>
      </w:pPr>
    </w:p>
    <w:p w14:paraId="05683A42">
      <w:pPr>
        <w:ind w:firstLine="633"/>
        <w:rPr>
          <w:rFonts w:ascii="Calibri" w:hAnsi="Calibri" w:eastAsia="Calibri" w:cs="Calibri"/>
          <w:b/>
          <w:sz w:val="20"/>
          <w:szCs w:val="20"/>
        </w:rPr>
      </w:pPr>
      <w:r>
        <w:rPr>
          <w:rFonts w:ascii="Calibri" w:hAnsi="Calibri" w:eastAsia="Calibri" w:cs="Calibri"/>
          <w:b/>
          <w:sz w:val="20"/>
          <w:szCs w:val="20"/>
        </w:rPr>
        <w:t xml:space="preserve">Table 1 </w:t>
      </w:r>
    </w:p>
    <w:p w14:paraId="0A8FB0E0">
      <w:pPr>
        <w:pBdr>
          <w:top w:val="none" w:color="auto" w:sz="0" w:space="0"/>
          <w:left w:val="none" w:color="auto" w:sz="0" w:space="0"/>
          <w:bottom w:val="none" w:color="auto" w:sz="0" w:space="0"/>
          <w:right w:val="none" w:color="auto" w:sz="0" w:space="0"/>
          <w:between w:val="none" w:color="auto" w:sz="0" w:space="0"/>
        </w:pBdr>
        <w:spacing w:after="0" w:line="240" w:lineRule="auto"/>
        <w:ind w:left="1440" w:right="0" w:firstLine="0"/>
        <w:rPr>
          <w:rFonts w:ascii="Calibri" w:hAnsi="Calibri" w:eastAsia="Calibri" w:cs="Calibri"/>
          <w:b/>
          <w:sz w:val="20"/>
          <w:szCs w:val="20"/>
        </w:rPr>
      </w:pPr>
    </w:p>
    <w:tbl>
      <w:tblPr>
        <w:tblStyle w:val="38"/>
        <w:tblW w:w="64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82"/>
        <w:gridCol w:w="1860"/>
        <w:gridCol w:w="2738"/>
      </w:tblGrid>
      <w:tr w14:paraId="657E9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2" w:hRule="atLeast"/>
          <w:jc w:val="center"/>
        </w:trPr>
        <w:tc>
          <w:tcPr>
            <w:tcW w:w="1882" w:type="dxa"/>
            <w:shd w:val="clear" w:color="auto" w:fill="BFBFBF"/>
          </w:tcPr>
          <w:p w14:paraId="45812C02">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jc w:val="center"/>
              <w:rPr>
                <w:rFonts w:ascii="Calibri" w:hAnsi="Calibri" w:eastAsia="Calibri" w:cs="Calibri"/>
                <w:b/>
                <w:sz w:val="20"/>
                <w:szCs w:val="20"/>
                <w:highlight w:val="darkGray"/>
              </w:rPr>
            </w:pPr>
            <w:r>
              <w:rPr>
                <w:rFonts w:ascii="Calibri" w:hAnsi="Calibri" w:eastAsia="Calibri" w:cs="Calibri"/>
                <w:b/>
                <w:sz w:val="20"/>
                <w:szCs w:val="20"/>
              </w:rPr>
              <w:t>Time duration</w:t>
            </w:r>
          </w:p>
        </w:tc>
        <w:tc>
          <w:tcPr>
            <w:tcW w:w="1860" w:type="dxa"/>
            <w:shd w:val="clear" w:color="auto" w:fill="BFBFBF"/>
          </w:tcPr>
          <w:p w14:paraId="07823022">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jc w:val="center"/>
              <w:rPr>
                <w:rFonts w:ascii="Calibri" w:hAnsi="Calibri" w:eastAsia="Calibri" w:cs="Calibri"/>
                <w:b/>
                <w:sz w:val="20"/>
                <w:szCs w:val="20"/>
                <w:highlight w:val="darkGray"/>
              </w:rPr>
            </w:pPr>
            <w:r>
              <w:rPr>
                <w:rFonts w:ascii="Calibri" w:hAnsi="Calibri" w:eastAsia="Calibri" w:cs="Calibri"/>
                <w:b/>
                <w:sz w:val="20"/>
                <w:szCs w:val="20"/>
              </w:rPr>
              <w:t xml:space="preserve">Minimum Monthly Billable Subscriptions </w:t>
            </w:r>
          </w:p>
        </w:tc>
        <w:tc>
          <w:tcPr>
            <w:tcW w:w="2738" w:type="dxa"/>
            <w:shd w:val="clear" w:color="auto" w:fill="BFBFBF"/>
          </w:tcPr>
          <w:p w14:paraId="287D2EF1">
            <w:pPr>
              <w:ind w:left="77" w:firstLine="0"/>
              <w:jc w:val="center"/>
              <w:rPr>
                <w:rFonts w:ascii="Calibri" w:hAnsi="Calibri" w:eastAsia="Calibri" w:cs="Calibri"/>
                <w:b/>
                <w:sz w:val="20"/>
                <w:szCs w:val="20"/>
                <w:highlight w:val="darkGray"/>
              </w:rPr>
            </w:pPr>
            <w:r>
              <w:rPr>
                <w:rFonts w:ascii="Calibri" w:hAnsi="Calibri" w:eastAsia="Calibri" w:cs="Calibri"/>
                <w:b/>
                <w:sz w:val="20"/>
                <w:szCs w:val="20"/>
              </w:rPr>
              <w:t>Minimum Monthly Subscription Fee</w:t>
            </w:r>
          </w:p>
        </w:tc>
      </w:tr>
      <w:tr w14:paraId="2A9F1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2" w:hRule="atLeast"/>
          <w:jc w:val="center"/>
        </w:trPr>
        <w:tc>
          <w:tcPr>
            <w:tcW w:w="1882" w:type="dxa"/>
            <w:shd w:val="clear" w:color="auto" w:fill="auto"/>
          </w:tcPr>
          <w:p w14:paraId="4530E522">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rPr>
                <w:rFonts w:ascii="Calibri" w:hAnsi="Calibri" w:eastAsia="Calibri" w:cs="Calibri"/>
                <w:b/>
                <w:sz w:val="20"/>
                <w:szCs w:val="20"/>
              </w:rPr>
            </w:pPr>
            <w:del w:id="13" w:author="*^ _ ^" w:date="2025-07-02T18:28:23Z">
              <w:r>
                <w:rPr>
                  <w:rFonts w:hint="default" w:ascii="Calibri" w:hAnsi="Calibri" w:eastAsia="Calibri" w:cs="Calibri"/>
                  <w:sz w:val="20"/>
                  <w:szCs w:val="20"/>
                  <w:highlight w:val="none"/>
                  <w:lang w:val="en-US"/>
                </w:rPr>
                <w:delText>6</w:delText>
              </w:r>
            </w:del>
            <w:ins w:id="14" w:author="*^ _ ^" w:date="2025-07-02T18:28:23Z">
              <w:r>
                <w:rPr>
                  <w:rFonts w:hint="eastAsia" w:ascii="Calibri" w:hAnsi="Calibri" w:eastAsia="宋体" w:cs="Calibri"/>
                  <w:sz w:val="20"/>
                  <w:szCs w:val="20"/>
                  <w:highlight w:val="none"/>
                  <w:lang w:val="en-US" w:eastAsia="zh-CN"/>
                </w:rPr>
                <w:t>9</w:t>
              </w:r>
            </w:ins>
            <w:r>
              <w:rPr>
                <w:rFonts w:ascii="Calibri" w:hAnsi="Calibri" w:eastAsia="Calibri" w:cs="Calibri"/>
                <w:sz w:val="20"/>
                <w:szCs w:val="20"/>
                <w:highlight w:val="none"/>
              </w:rPr>
              <w:t xml:space="preserve"> months</w:t>
            </w:r>
          </w:p>
        </w:tc>
        <w:tc>
          <w:tcPr>
            <w:tcW w:w="1860" w:type="dxa"/>
            <w:shd w:val="clear" w:color="auto" w:fill="auto"/>
          </w:tcPr>
          <w:p w14:paraId="7FD323DD">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rPr>
                <w:rFonts w:ascii="Calibri" w:hAnsi="Calibri" w:eastAsia="Calibri" w:cs="Calibri"/>
                <w:sz w:val="20"/>
                <w:szCs w:val="20"/>
              </w:rPr>
            </w:pPr>
            <w:r>
              <w:rPr>
                <w:rFonts w:ascii="Calibri" w:hAnsi="Calibri" w:eastAsia="Calibri" w:cs="Calibri"/>
                <w:sz w:val="20"/>
                <w:szCs w:val="20"/>
              </w:rPr>
              <w:t>3,000</w:t>
            </w:r>
          </w:p>
        </w:tc>
        <w:tc>
          <w:tcPr>
            <w:tcW w:w="2738" w:type="dxa"/>
            <w:shd w:val="clear" w:color="auto" w:fill="auto"/>
          </w:tcPr>
          <w:p w14:paraId="6213BF4F">
            <w:pPr>
              <w:rPr>
                <w:rFonts w:ascii="Calibri" w:hAnsi="Calibri" w:eastAsia="Calibri" w:cs="Calibri"/>
                <w:sz w:val="20"/>
                <w:szCs w:val="20"/>
              </w:rPr>
            </w:pPr>
            <w:r>
              <w:rPr>
                <w:rFonts w:ascii="Calibri" w:hAnsi="Calibri" w:eastAsia="Calibri" w:cs="Calibri"/>
                <w:sz w:val="20"/>
                <w:szCs w:val="20"/>
              </w:rPr>
              <w:t xml:space="preserve"> $18,000</w:t>
            </w:r>
          </w:p>
        </w:tc>
      </w:tr>
    </w:tbl>
    <w:p w14:paraId="582064C3">
      <w:pPr>
        <w:pBdr>
          <w:top w:val="none" w:color="auto" w:sz="0" w:space="0"/>
          <w:left w:val="none" w:color="auto" w:sz="0" w:space="0"/>
          <w:bottom w:val="none" w:color="auto" w:sz="0" w:space="0"/>
          <w:right w:val="none" w:color="auto" w:sz="0" w:space="0"/>
          <w:between w:val="none" w:color="auto" w:sz="0" w:space="0"/>
        </w:pBdr>
        <w:spacing w:after="0" w:line="240" w:lineRule="auto"/>
        <w:ind w:left="1440" w:right="0" w:firstLine="0"/>
        <w:rPr>
          <w:rFonts w:ascii="Calibri" w:hAnsi="Calibri" w:eastAsia="Calibri" w:cs="Calibri"/>
          <w:b/>
          <w:sz w:val="20"/>
          <w:szCs w:val="20"/>
        </w:rPr>
      </w:pPr>
    </w:p>
    <w:p w14:paraId="6DC67882">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4" w:lineRule="auto"/>
        <w:ind w:left="1440" w:right="40" w:firstLine="0"/>
        <w:jc w:val="left"/>
        <w:rPr>
          <w:rFonts w:ascii="Calibri" w:hAnsi="Calibri" w:eastAsia="Calibri" w:cs="Calibri"/>
          <w:b/>
          <w:i/>
          <w:sz w:val="20"/>
          <w:szCs w:val="20"/>
        </w:rPr>
      </w:pPr>
      <w:r>
        <w:rPr>
          <w:rFonts w:ascii="Calibri" w:hAnsi="Calibri" w:eastAsia="Calibri" w:cs="Calibri"/>
          <w:b/>
          <w:i/>
          <w:sz w:val="20"/>
          <w:szCs w:val="20"/>
        </w:rPr>
        <w:t>For avoidance of doubt, Company’s obligation is to pay the Minimum Subscription Fee, not to achieve the number of Minimum Monthly Billable Subscriptions. Therefore, as long as the Minimum Monthly Subscription Fee is paid, there will not be a penalty assessed if the Company does not meet the number of Minimum Monthly Billable Subscriptions, nor will the failure to meet the Minimum Monthly Billable Subscriptions be deemed to be a breach of the Agreement.</w:t>
      </w:r>
    </w:p>
    <w:p w14:paraId="720A141A">
      <w:pPr>
        <w:pBdr>
          <w:top w:val="none" w:color="auto" w:sz="0" w:space="0"/>
          <w:left w:val="none" w:color="auto" w:sz="0" w:space="0"/>
          <w:bottom w:val="none" w:color="auto" w:sz="0" w:space="0"/>
          <w:right w:val="none" w:color="auto" w:sz="0" w:space="0"/>
          <w:between w:val="none" w:color="auto" w:sz="0" w:space="0"/>
        </w:pBdr>
        <w:spacing w:after="0" w:line="240" w:lineRule="auto"/>
        <w:ind w:left="1440" w:right="0" w:firstLine="0"/>
        <w:rPr>
          <w:rFonts w:ascii="Calibri" w:hAnsi="Calibri" w:eastAsia="Calibri" w:cs="Calibri"/>
          <w:b/>
          <w:sz w:val="20"/>
          <w:szCs w:val="20"/>
        </w:rPr>
      </w:pPr>
    </w:p>
    <w:p w14:paraId="677C3790">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right="0"/>
        <w:rPr>
          <w:rFonts w:ascii="Calibri" w:hAnsi="Calibri" w:eastAsia="Calibri" w:cs="Calibri"/>
          <w:b/>
          <w:sz w:val="20"/>
          <w:szCs w:val="20"/>
        </w:rPr>
      </w:pPr>
      <w:r>
        <w:rPr>
          <w:rFonts w:ascii="Calibri" w:hAnsi="Calibri" w:eastAsia="Calibri" w:cs="Calibri"/>
          <w:b/>
          <w:sz w:val="20"/>
          <w:szCs w:val="20"/>
        </w:rPr>
        <w:t xml:space="preserve">Initial Deposit. </w:t>
      </w:r>
      <w:r>
        <w:rPr>
          <w:rFonts w:ascii="Calibri" w:hAnsi="Calibri" w:eastAsia="Calibri" w:cs="Calibri"/>
          <w:sz w:val="20"/>
          <w:szCs w:val="20"/>
        </w:rPr>
        <w:t xml:space="preserve">The company will make an </w:t>
      </w:r>
      <w:r>
        <w:rPr>
          <w:rFonts w:ascii="Calibri" w:hAnsi="Calibri" w:eastAsia="Calibri" w:cs="Calibri"/>
          <w:b/>
          <w:bCs/>
          <w:sz w:val="20"/>
          <w:szCs w:val="20"/>
        </w:rPr>
        <w:t>upfront deposit of $18,000</w:t>
      </w:r>
      <w:r>
        <w:rPr>
          <w:rFonts w:ascii="Calibri" w:hAnsi="Calibri" w:eastAsia="Calibri" w:cs="Calibri"/>
          <w:sz w:val="20"/>
          <w:szCs w:val="20"/>
        </w:rPr>
        <w:t xml:space="preserve">, which covers </w:t>
      </w:r>
      <w:r>
        <w:rPr>
          <w:rFonts w:ascii="Calibri" w:hAnsi="Calibri" w:eastAsia="Calibri" w:cs="Calibri"/>
          <w:b/>
          <w:bCs/>
          <w:sz w:val="20"/>
          <w:szCs w:val="20"/>
        </w:rPr>
        <w:t xml:space="preserve">first </w:t>
      </w:r>
      <w:del w:id="15" w:author="*^ _ ^" w:date="2025-07-02T18:28:48Z">
        <w:r>
          <w:rPr>
            <w:rFonts w:hint="default" w:ascii="Calibri" w:hAnsi="Calibri" w:eastAsia="Calibri" w:cs="Calibri"/>
            <w:b/>
            <w:bCs/>
            <w:sz w:val="20"/>
            <w:szCs w:val="20"/>
            <w:lang w:val="en-US"/>
          </w:rPr>
          <w:delText>six</w:delText>
        </w:r>
      </w:del>
      <w:ins w:id="16" w:author="*^ _ ^" w:date="2025-07-02T18:28:48Z">
        <w:r>
          <w:rPr>
            <w:rFonts w:hint="eastAsia" w:ascii="Calibri" w:hAnsi="Calibri" w:eastAsia="宋体" w:cs="Calibri"/>
            <w:b/>
            <w:bCs/>
            <w:sz w:val="20"/>
            <w:szCs w:val="20"/>
            <w:lang w:val="en-US" w:eastAsia="zh-CN"/>
          </w:rPr>
          <w:t>n</w:t>
        </w:r>
      </w:ins>
      <w:ins w:id="17" w:author="*^ _ ^" w:date="2025-07-02T18:28:49Z">
        <w:r>
          <w:rPr>
            <w:rFonts w:hint="eastAsia" w:ascii="Calibri" w:hAnsi="Calibri" w:eastAsia="宋体" w:cs="Calibri"/>
            <w:b/>
            <w:bCs/>
            <w:sz w:val="20"/>
            <w:szCs w:val="20"/>
            <w:lang w:val="en-US" w:eastAsia="zh-CN"/>
          </w:rPr>
          <w:t>ine</w:t>
        </w:r>
      </w:ins>
      <w:r>
        <w:rPr>
          <w:rFonts w:ascii="Calibri" w:hAnsi="Calibri" w:eastAsia="Calibri" w:cs="Calibri"/>
          <w:b/>
          <w:bCs/>
          <w:sz w:val="20"/>
          <w:szCs w:val="20"/>
        </w:rPr>
        <w:t xml:space="preserve"> month</w:t>
      </w:r>
      <w:r>
        <w:rPr>
          <w:rFonts w:ascii="Calibri" w:hAnsi="Calibri" w:eastAsia="Calibri" w:cs="Calibri"/>
          <w:sz w:val="20"/>
          <w:szCs w:val="20"/>
        </w:rPr>
        <w:t xml:space="preserve"> of minimum subscription fees. This must be paid </w:t>
      </w:r>
      <w:r>
        <w:rPr>
          <w:rFonts w:ascii="Calibri" w:hAnsi="Calibri" w:eastAsia="Calibri" w:cs="Calibri"/>
          <w:b/>
          <w:bCs/>
          <w:sz w:val="20"/>
          <w:szCs w:val="20"/>
        </w:rPr>
        <w:t>before</w:t>
      </w:r>
      <w:r>
        <w:rPr>
          <w:rFonts w:ascii="Calibri" w:hAnsi="Calibri" w:eastAsia="Calibri" w:cs="Calibri"/>
          <w:sz w:val="20"/>
          <w:szCs w:val="20"/>
        </w:rPr>
        <w:t xml:space="preserve"> any project work or integration services begin. After the company reaches </w:t>
      </w:r>
      <w:r>
        <w:rPr>
          <w:rFonts w:ascii="Calibri" w:hAnsi="Calibri" w:eastAsia="Calibri" w:cs="Calibri"/>
          <w:b/>
          <w:bCs/>
          <w:sz w:val="20"/>
          <w:szCs w:val="20"/>
        </w:rPr>
        <w:t>1,000 billable subscribers per month</w:t>
      </w:r>
      <w:r>
        <w:rPr>
          <w:rFonts w:ascii="Calibri" w:hAnsi="Calibri" w:eastAsia="Calibri" w:cs="Calibri"/>
          <w:sz w:val="20"/>
          <w:szCs w:val="20"/>
        </w:rPr>
        <w:t>, the deposit will be applied toward the monthly subscription bills.</w:t>
      </w:r>
    </w:p>
    <w:p w14:paraId="674FB770">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left="720" w:right="0" w:firstLine="0"/>
        <w:rPr>
          <w:rFonts w:ascii="Calibri" w:hAnsi="Calibri" w:eastAsia="Calibri" w:cs="Calibri"/>
          <w:b/>
          <w:sz w:val="20"/>
          <w:szCs w:val="20"/>
        </w:rPr>
      </w:pPr>
    </w:p>
    <w:p w14:paraId="07B21379">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right="0"/>
        <w:rPr>
          <w:rFonts w:ascii="Calibri" w:hAnsi="Calibri" w:eastAsia="Calibri" w:cs="Calibri"/>
          <w:b/>
          <w:sz w:val="20"/>
          <w:szCs w:val="20"/>
        </w:rPr>
      </w:pPr>
      <w:r>
        <w:rPr>
          <w:rFonts w:ascii="Calibri" w:hAnsi="Calibri" w:eastAsia="Calibri" w:cs="Calibri"/>
          <w:b/>
          <w:sz w:val="20"/>
          <w:szCs w:val="20"/>
        </w:rPr>
        <w:t xml:space="preserve">Incremental Billable Subscription Fees.  </w:t>
      </w:r>
      <w:r>
        <w:rPr>
          <w:rFonts w:ascii="Calibri" w:hAnsi="Calibri" w:eastAsia="Calibri" w:cs="Calibri"/>
          <w:sz w:val="20"/>
          <w:szCs w:val="20"/>
        </w:rPr>
        <w:t>For each Billable Subscription that is active in any given month that exceeds the number of Minimum Monthly Billable Subscriptions set forth in Table 1 (each, an “</w:t>
      </w:r>
      <w:r>
        <w:rPr>
          <w:rFonts w:ascii="Calibri" w:hAnsi="Calibri" w:eastAsia="Calibri" w:cs="Calibri"/>
          <w:b/>
          <w:sz w:val="20"/>
          <w:szCs w:val="20"/>
        </w:rPr>
        <w:t>Incremental Billable Subscription</w:t>
      </w:r>
      <w:r>
        <w:rPr>
          <w:rFonts w:ascii="Calibri" w:hAnsi="Calibri" w:eastAsia="Calibri" w:cs="Calibri"/>
          <w:sz w:val="20"/>
          <w:szCs w:val="20"/>
        </w:rPr>
        <w:t xml:space="preserve">”), the Company will pay InstaVision the following amount, without pro-ration: </w:t>
      </w:r>
    </w:p>
    <w:p w14:paraId="247F2C73">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left="720" w:right="0" w:firstLine="0"/>
        <w:rPr>
          <w:rFonts w:ascii="Calibri" w:hAnsi="Calibri" w:eastAsia="Calibri" w:cs="Calibri"/>
          <w:b/>
          <w:sz w:val="20"/>
          <w:szCs w:val="20"/>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0"/>
        <w:gridCol w:w="2909"/>
      </w:tblGrid>
      <w:tr w14:paraId="7F4E9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0" w:type="dxa"/>
          </w:tcPr>
          <w:p w14:paraId="18F923E0">
            <w:pPr>
              <w:spacing w:after="0" w:line="256" w:lineRule="auto"/>
              <w:ind w:left="0" w:right="0" w:firstLine="0"/>
              <w:rPr>
                <w:rFonts w:ascii="Calibri" w:hAnsi="Calibri" w:eastAsia="Calibri" w:cs="Calibri"/>
                <w:b/>
                <w:sz w:val="20"/>
                <w:szCs w:val="20"/>
              </w:rPr>
            </w:pPr>
            <w:r>
              <w:rPr>
                <w:rFonts w:ascii="Calibri" w:hAnsi="Calibri" w:eastAsia="Calibri" w:cs="Calibri"/>
                <w:b/>
                <w:sz w:val="20"/>
                <w:szCs w:val="20"/>
              </w:rPr>
              <w:t>Monthly Subscribers total</w:t>
            </w:r>
          </w:p>
        </w:tc>
        <w:tc>
          <w:tcPr>
            <w:tcW w:w="2909" w:type="dxa"/>
          </w:tcPr>
          <w:p w14:paraId="28E207B1">
            <w:pPr>
              <w:spacing w:after="0" w:line="256" w:lineRule="auto"/>
              <w:ind w:left="0" w:right="0" w:firstLine="0"/>
              <w:rPr>
                <w:rFonts w:ascii="Calibri" w:hAnsi="Calibri" w:eastAsia="Calibri" w:cs="Calibri"/>
                <w:b/>
                <w:sz w:val="20"/>
                <w:szCs w:val="20"/>
              </w:rPr>
            </w:pPr>
            <w:r>
              <w:rPr>
                <w:rFonts w:ascii="Calibri" w:hAnsi="Calibri" w:eastAsia="Calibri" w:cs="Calibri"/>
                <w:b/>
                <w:sz w:val="20"/>
                <w:szCs w:val="20"/>
              </w:rPr>
              <w:t>Monthly fees per subscribers</w:t>
            </w:r>
          </w:p>
        </w:tc>
      </w:tr>
      <w:tr w14:paraId="1DC0E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0" w:type="dxa"/>
          </w:tcPr>
          <w:p w14:paraId="0520F6E7">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0 – 10,000</w:t>
            </w:r>
          </w:p>
        </w:tc>
        <w:tc>
          <w:tcPr>
            <w:tcW w:w="2909" w:type="dxa"/>
          </w:tcPr>
          <w:p w14:paraId="5CACA4E7">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$6</w:t>
            </w:r>
          </w:p>
        </w:tc>
      </w:tr>
      <w:tr w14:paraId="53522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0" w:type="dxa"/>
          </w:tcPr>
          <w:p w14:paraId="0D16B430">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10,001 – 100,000</w:t>
            </w:r>
          </w:p>
        </w:tc>
        <w:tc>
          <w:tcPr>
            <w:tcW w:w="2909" w:type="dxa"/>
          </w:tcPr>
          <w:p w14:paraId="3B0B5B7F">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$5.5</w:t>
            </w:r>
          </w:p>
        </w:tc>
      </w:tr>
      <w:tr w14:paraId="30D76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0" w:type="dxa"/>
          </w:tcPr>
          <w:p w14:paraId="11282A76">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100,001 – 500,000</w:t>
            </w:r>
          </w:p>
        </w:tc>
        <w:tc>
          <w:tcPr>
            <w:tcW w:w="2909" w:type="dxa"/>
          </w:tcPr>
          <w:p w14:paraId="4CF19F3F">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$5</w:t>
            </w:r>
          </w:p>
        </w:tc>
      </w:tr>
      <w:tr w14:paraId="30934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0" w:type="dxa"/>
          </w:tcPr>
          <w:p w14:paraId="4B806182">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500,001 or more</w:t>
            </w:r>
          </w:p>
        </w:tc>
        <w:tc>
          <w:tcPr>
            <w:tcW w:w="2909" w:type="dxa"/>
          </w:tcPr>
          <w:p w14:paraId="17299058">
            <w:pPr>
              <w:spacing w:after="0" w:line="256" w:lineRule="auto"/>
              <w:ind w:left="0" w:right="0" w:firstLine="0"/>
              <w:rPr>
                <w:rFonts w:ascii="Calibri" w:hAnsi="Calibri" w:eastAsia="Calibri" w:cs="Calibri"/>
                <w:sz w:val="20"/>
                <w:szCs w:val="20"/>
              </w:rPr>
            </w:pPr>
            <w:r>
              <w:rPr>
                <w:rFonts w:ascii="Calibri" w:hAnsi="Calibri" w:eastAsia="Calibri" w:cs="Calibri"/>
                <w:sz w:val="20"/>
                <w:szCs w:val="20"/>
              </w:rPr>
              <w:t>$4.5</w:t>
            </w:r>
          </w:p>
        </w:tc>
      </w:tr>
    </w:tbl>
    <w:p w14:paraId="4AB17250">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left="0" w:right="0" w:firstLine="0"/>
        <w:rPr>
          <w:rFonts w:ascii="Calibri" w:hAnsi="Calibri" w:eastAsia="Calibri" w:cs="Calibri"/>
          <w:b/>
          <w:sz w:val="20"/>
          <w:szCs w:val="20"/>
        </w:rPr>
      </w:pPr>
    </w:p>
    <w:p w14:paraId="55A1BD55">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left="0" w:right="0" w:firstLine="0"/>
        <w:rPr>
          <w:rFonts w:ascii="Calibri" w:hAnsi="Calibri" w:eastAsia="Calibri" w:cs="Calibri"/>
          <w:b/>
          <w:sz w:val="20"/>
          <w:szCs w:val="20"/>
        </w:rPr>
      </w:pPr>
    </w:p>
    <w:p w14:paraId="38E93E72">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b/>
          <w:sz w:val="20"/>
          <w:szCs w:val="20"/>
        </w:rPr>
        <w:t xml:space="preserve">Incident Factor.  </w:t>
      </w:r>
    </w:p>
    <w:p w14:paraId="670D69B6">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rPr>
      </w:pPr>
    </w:p>
    <w:p w14:paraId="089D6434">
      <w:pPr>
        <w:ind w:left="720" w:firstLine="0"/>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Incident</w:t>
      </w:r>
      <w:r>
        <w:rPr>
          <w:rFonts w:ascii="Calibri" w:hAnsi="Calibri" w:eastAsia="Calibri" w:cs="Calibri"/>
          <w:sz w:val="20"/>
          <w:szCs w:val="20"/>
        </w:rPr>
        <w:t xml:space="preserve">” means a single event (or transaction) that requires human interaction by a monitoring center agent or that results in a direct connection to a 911 center agent (i.e., an escalation), and is measured on a per call (transactional) basis. </w:t>
      </w:r>
    </w:p>
    <w:p w14:paraId="1919E6C0">
      <w:pPr>
        <w:ind w:left="730" w:firstLine="77"/>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Incident Factor</w:t>
      </w:r>
      <w:r>
        <w:rPr>
          <w:rFonts w:ascii="Calibri" w:hAnsi="Calibri" w:eastAsia="Calibri" w:cs="Calibri"/>
          <w:sz w:val="20"/>
          <w:szCs w:val="20"/>
        </w:rPr>
        <w:t>” means a factor of Incidents, which is calculated as the total number of Incidents in a month divided by the average number of Billable Subscriptions for that month;</w:t>
      </w:r>
    </w:p>
    <w:p w14:paraId="11B60EA6">
      <w:pPr>
        <w:ind w:left="730" w:firstLine="77"/>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sz w:val="20"/>
          <w:szCs w:val="20"/>
        </w:rPr>
        <w:t>Baseline Incident Factor</w:t>
      </w:r>
      <w:r>
        <w:rPr>
          <w:rFonts w:ascii="Calibri" w:hAnsi="Calibri" w:eastAsia="Calibri" w:cs="Calibri"/>
          <w:sz w:val="20"/>
          <w:szCs w:val="20"/>
        </w:rPr>
        <w:t>” means the initial Incident Factor to be used by the parties beginning on the Subscription Fee Start Date</w:t>
      </w:r>
      <w:ins w:id="18" w:author="*^ _ ^" w:date="2025-07-04T16:06:01Z">
        <w:r>
          <w:rPr>
            <w:rStyle w:val="45"/>
            <w:b/>
            <w:bCs/>
            <w:sz w:val="20"/>
            <w:szCs w:val="20"/>
            <w:shd w:val="clear" w:color="auto" w:fill="auto"/>
            <w:lang w:val="zh-CN" w:eastAsia="zh-CN"/>
          </w:rPr>
          <w:t>, subject to quarterly review and mutual adjustment</w:t>
        </w:r>
      </w:ins>
      <w:r>
        <w:rPr>
          <w:rFonts w:ascii="Calibri" w:hAnsi="Calibri" w:eastAsia="Calibri" w:cs="Calibri"/>
          <w:sz w:val="20"/>
          <w:szCs w:val="20"/>
        </w:rPr>
        <w:t>.</w:t>
      </w:r>
    </w:p>
    <w:p w14:paraId="105CA0F1">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 xml:space="preserve">The initial applicable monthly Subscription Fees shall be based upon a </w:t>
      </w:r>
      <w:r>
        <w:rPr>
          <w:rFonts w:ascii="Calibri" w:hAnsi="Calibri" w:eastAsia="Calibri" w:cs="Calibri"/>
          <w:b/>
          <w:i/>
          <w:sz w:val="20"/>
          <w:szCs w:val="20"/>
        </w:rPr>
        <w:t>Baseline Incident Factor of 0.2,</w:t>
      </w:r>
      <w:r>
        <w:rPr>
          <w:rFonts w:ascii="Calibri" w:hAnsi="Calibri" w:eastAsia="Calibri" w:cs="Calibri"/>
          <w:sz w:val="20"/>
          <w:szCs w:val="20"/>
        </w:rPr>
        <w:t xml:space="preserve"> meaning that, in any given month, for every one hundred (100) Billable Subscriptions, Company shall be entitled to have 20 Incident(s) without incurring any Incremental Incident Fees. </w:t>
      </w:r>
    </w:p>
    <w:p w14:paraId="4C96FE97">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In no event will the Subscription Fee be decreased if the actual Incident Factor in any given month or quarterly period is less than the Baseline Incident Factor.</w:t>
      </w:r>
    </w:p>
    <w:p w14:paraId="57B1B3CE">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If the actual Incident Factor per month is consistently higher than the Baseline Incident, then the parties may mutually agree to increase the Incident Factor and the corresponding Billable Subscription Fee</w:t>
      </w:r>
    </w:p>
    <w:p w14:paraId="574BD494">
      <w:pPr>
        <w:pBdr>
          <w:top w:val="none" w:color="auto" w:sz="0" w:space="0"/>
          <w:left w:val="none" w:color="auto" w:sz="0" w:space="0"/>
          <w:bottom w:val="none" w:color="auto" w:sz="0" w:space="0"/>
          <w:right w:val="none" w:color="auto" w:sz="0" w:space="0"/>
          <w:between w:val="none" w:color="auto" w:sz="0" w:space="0"/>
        </w:pBdr>
        <w:shd w:val="clear" w:color="auto" w:fill="FFFFFF"/>
        <w:spacing w:after="0" w:line="256" w:lineRule="auto"/>
        <w:ind w:left="720" w:right="0" w:firstLine="0"/>
        <w:rPr>
          <w:rFonts w:ascii="Calibri" w:hAnsi="Calibri" w:eastAsia="Calibri" w:cs="Calibri"/>
          <w:b/>
          <w:sz w:val="20"/>
          <w:szCs w:val="20"/>
        </w:rPr>
      </w:pPr>
    </w:p>
    <w:p w14:paraId="13271D71">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240" w:line="256" w:lineRule="auto"/>
        <w:ind w:right="0"/>
        <w:rPr>
          <w:rFonts w:ascii="Calibri" w:hAnsi="Calibri" w:eastAsia="Calibri" w:cs="Calibri"/>
          <w:b/>
          <w:sz w:val="20"/>
          <w:szCs w:val="20"/>
        </w:rPr>
      </w:pPr>
      <w:r>
        <w:rPr>
          <w:rFonts w:ascii="Calibri" w:hAnsi="Calibri" w:eastAsia="Calibri" w:cs="Calibri"/>
          <w:b/>
          <w:sz w:val="20"/>
          <w:szCs w:val="20"/>
        </w:rPr>
        <w:t xml:space="preserve">Incremental Incident Fees.  </w:t>
      </w:r>
    </w:p>
    <w:p w14:paraId="3CE2BF25">
      <w:pPr>
        <w:shd w:val="clear" w:color="auto" w:fill="FFFFFF"/>
        <w:spacing w:before="240" w:after="240" w:line="256" w:lineRule="auto"/>
        <w:ind w:firstLine="633"/>
        <w:rPr>
          <w:rFonts w:ascii="Calibri" w:hAnsi="Calibri" w:eastAsia="Calibri" w:cs="Calibri"/>
          <w:sz w:val="20"/>
          <w:szCs w:val="20"/>
        </w:rPr>
      </w:pPr>
      <w:r>
        <w:rPr>
          <w:rFonts w:ascii="Calibri" w:hAnsi="Calibri" w:eastAsia="Calibri" w:cs="Calibri"/>
          <w:sz w:val="20"/>
          <w:szCs w:val="20"/>
        </w:rPr>
        <w:t>For each Incident in any given calendar month that exceeds the allowable number of Incidents set forth in Section 6.a (each, an “</w:t>
      </w:r>
      <w:r>
        <w:rPr>
          <w:rFonts w:ascii="Calibri" w:hAnsi="Calibri" w:eastAsia="Calibri" w:cs="Calibri"/>
          <w:b/>
          <w:sz w:val="20"/>
          <w:szCs w:val="20"/>
        </w:rPr>
        <w:t>Incremental Incident</w:t>
      </w:r>
      <w:r>
        <w:rPr>
          <w:rFonts w:ascii="Calibri" w:hAnsi="Calibri" w:eastAsia="Calibri" w:cs="Calibri"/>
          <w:sz w:val="20"/>
          <w:szCs w:val="20"/>
        </w:rPr>
        <w:t xml:space="preserve">”), the Company will pay InstaVision $15 per Incident. </w:t>
      </w:r>
    </w:p>
    <w:p w14:paraId="61CBB9D1">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b/>
          <w:sz w:val="20"/>
          <w:szCs w:val="20"/>
        </w:rPr>
        <w:t>Payment Terms</w:t>
      </w:r>
      <w:r>
        <w:rPr>
          <w:rFonts w:ascii="Calibri" w:hAnsi="Calibri" w:eastAsia="Calibri" w:cs="Calibri"/>
          <w:sz w:val="20"/>
          <w:szCs w:val="20"/>
        </w:rPr>
        <w:t xml:space="preserve">.  </w:t>
      </w:r>
    </w:p>
    <w:p w14:paraId="5FA47CC9">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jc w:val="left"/>
        <w:rPr>
          <w:rFonts w:ascii="Calibri" w:hAnsi="Calibri" w:eastAsia="Calibri" w:cs="Calibri"/>
          <w:sz w:val="20"/>
          <w:szCs w:val="20"/>
        </w:rPr>
      </w:pPr>
    </w:p>
    <w:p w14:paraId="5B2F3ACC">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Tax Exemption Status</w:t>
      </w:r>
    </w:p>
    <w:p w14:paraId="3DEF97F3">
      <w:pPr>
        <w:numPr>
          <w:ilvl w:val="2"/>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highlight w:val="yellow"/>
        </w:rPr>
        <w:t>☐</w:t>
      </w:r>
      <w:r>
        <w:rPr>
          <w:rFonts w:ascii="Calibri" w:hAnsi="Calibri" w:eastAsia="Calibri" w:cs="Calibri"/>
          <w:sz w:val="20"/>
          <w:szCs w:val="20"/>
        </w:rPr>
        <w:t xml:space="preserve"> No</w:t>
      </w:r>
    </w:p>
    <w:p w14:paraId="2BA51813">
      <w:pPr>
        <w:numPr>
          <w:ilvl w:val="2"/>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highlight w:val="yellow"/>
        </w:rPr>
        <w:t>☐</w:t>
      </w:r>
      <w:r>
        <w:rPr>
          <w:rFonts w:ascii="Calibri" w:hAnsi="Calibri" w:eastAsia="Calibri" w:cs="Calibri"/>
          <w:sz w:val="20"/>
          <w:szCs w:val="20"/>
        </w:rPr>
        <w:t xml:space="preserve"> Yes: if this box is checked, then Company must submit to InstaVision its tax exempt verification before InstaVision can honor Company’s tax exempt status.    </w:t>
      </w:r>
    </w:p>
    <w:p w14:paraId="36F55577">
      <w:pPr>
        <w:pBdr>
          <w:top w:val="none" w:color="auto" w:sz="0" w:space="0"/>
          <w:left w:val="none" w:color="auto" w:sz="0" w:space="0"/>
          <w:bottom w:val="none" w:color="auto" w:sz="0" w:space="0"/>
          <w:right w:val="none" w:color="auto" w:sz="0" w:space="0"/>
          <w:between w:val="none" w:color="auto" w:sz="0" w:space="0"/>
        </w:pBdr>
        <w:spacing w:after="0" w:line="240" w:lineRule="auto"/>
        <w:ind w:left="0" w:right="0" w:firstLine="0"/>
        <w:rPr>
          <w:rFonts w:ascii="Calibri" w:hAnsi="Calibri" w:eastAsia="Calibri" w:cs="Calibri"/>
          <w:sz w:val="20"/>
          <w:szCs w:val="20"/>
        </w:rPr>
      </w:pPr>
    </w:p>
    <w:p w14:paraId="3364E1A9">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Fees payable in advance shall be invoiced on or before the fifth (5</w:t>
      </w:r>
      <w:r>
        <w:rPr>
          <w:rFonts w:ascii="Calibri" w:hAnsi="Calibri" w:eastAsia="Calibri" w:cs="Calibri"/>
          <w:sz w:val="20"/>
          <w:szCs w:val="20"/>
          <w:vertAlign w:val="superscript"/>
        </w:rPr>
        <w:t>th</w:t>
      </w:r>
      <w:r>
        <w:rPr>
          <w:rFonts w:ascii="Calibri" w:hAnsi="Calibri" w:eastAsia="Calibri" w:cs="Calibri"/>
          <w:sz w:val="20"/>
          <w:szCs w:val="20"/>
        </w:rPr>
        <w:t xml:space="preserve">) day of the calendar month before the InstaVision Services are to be provided. </w:t>
      </w:r>
    </w:p>
    <w:p w14:paraId="56E5469B">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All Fees payable in arrears will be invoiced by InstaVision on the fifteenth (15</w:t>
      </w:r>
      <w:r>
        <w:rPr>
          <w:rFonts w:ascii="Calibri" w:hAnsi="Calibri" w:eastAsia="Calibri" w:cs="Calibri"/>
          <w:sz w:val="20"/>
          <w:szCs w:val="20"/>
          <w:vertAlign w:val="superscript"/>
        </w:rPr>
        <w:t>th</w:t>
      </w:r>
      <w:r>
        <w:rPr>
          <w:rFonts w:ascii="Calibri" w:hAnsi="Calibri" w:eastAsia="Calibri" w:cs="Calibri"/>
          <w:sz w:val="20"/>
          <w:szCs w:val="20"/>
        </w:rPr>
        <w:t xml:space="preserve">) day of the following the end of the prior Billable Period. </w:t>
      </w:r>
    </w:p>
    <w:p w14:paraId="34D280CD">
      <w:pPr>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0"/>
        <w:rPr>
          <w:rFonts w:ascii="Calibri" w:hAnsi="Calibri" w:eastAsia="Calibri" w:cs="Calibri"/>
          <w:sz w:val="20"/>
          <w:szCs w:val="20"/>
        </w:rPr>
      </w:pPr>
      <w:r>
        <w:rPr>
          <w:rFonts w:ascii="Calibri" w:hAnsi="Calibri" w:eastAsia="Calibri" w:cs="Calibri"/>
          <w:sz w:val="20"/>
          <w:szCs w:val="20"/>
        </w:rPr>
        <w:t xml:space="preserve">All Fees will be duethirty (30) days from the date of the invoice.  </w:t>
      </w:r>
    </w:p>
    <w:p w14:paraId="0AA3FFCF">
      <w:pPr>
        <w:pBdr>
          <w:top w:val="none" w:color="auto" w:sz="0" w:space="0"/>
          <w:left w:val="none" w:color="auto" w:sz="0" w:space="0"/>
          <w:bottom w:val="none" w:color="auto" w:sz="0" w:space="0"/>
          <w:right w:val="none" w:color="auto" w:sz="0" w:space="0"/>
          <w:between w:val="none" w:color="auto" w:sz="0" w:space="0"/>
        </w:pBdr>
        <w:spacing w:after="0" w:line="240" w:lineRule="auto"/>
        <w:ind w:left="1440" w:right="0" w:firstLine="0"/>
        <w:rPr>
          <w:rFonts w:ascii="Calibri" w:hAnsi="Calibri" w:eastAsia="Calibri" w:cs="Calibri"/>
          <w:sz w:val="20"/>
          <w:szCs w:val="20"/>
        </w:rPr>
      </w:pPr>
    </w:p>
    <w:p w14:paraId="25EBD2B2">
      <w:pPr>
        <w:pBdr>
          <w:top w:val="none" w:color="auto" w:sz="0" w:space="0"/>
          <w:left w:val="none" w:color="auto" w:sz="0" w:space="0"/>
          <w:bottom w:val="none" w:color="auto" w:sz="0" w:space="0"/>
          <w:right w:val="none" w:color="auto" w:sz="0" w:space="0"/>
          <w:between w:val="none" w:color="auto" w:sz="0" w:space="0"/>
        </w:pBdr>
        <w:spacing w:after="0" w:line="240" w:lineRule="auto"/>
        <w:ind w:left="720" w:right="0" w:firstLine="0"/>
        <w:rPr>
          <w:rFonts w:ascii="Calibri" w:hAnsi="Calibri" w:eastAsia="Calibri" w:cs="Calibri"/>
          <w:sz w:val="20"/>
          <w:szCs w:val="20"/>
        </w:rPr>
      </w:pPr>
    </w:p>
    <w:p w14:paraId="3D857527">
      <w:pPr>
        <w:rPr>
          <w:rFonts w:ascii="Calibri" w:hAnsi="Calibri" w:eastAsia="Calibri" w:cs="Calibri"/>
          <w:b/>
          <w:sz w:val="20"/>
          <w:szCs w:val="20"/>
          <w:u w:val="single"/>
        </w:rPr>
      </w:pPr>
      <w:r>
        <w:rPr>
          <w:rFonts w:ascii="Calibri" w:hAnsi="Calibri" w:eastAsia="Calibri" w:cs="Calibri"/>
          <w:b/>
          <w:sz w:val="20"/>
          <w:szCs w:val="20"/>
          <w:u w:val="single"/>
        </w:rPr>
        <w:br w:type="page"/>
      </w:r>
    </w:p>
    <w:p w14:paraId="4C144580">
      <w:pPr>
        <w:pStyle w:val="27"/>
        <w:ind w:left="0"/>
        <w:jc w:val="center"/>
        <w:rPr>
          <w:rFonts w:ascii="Calibri" w:hAnsi="Calibri" w:cs="Calibri"/>
          <w:b/>
          <w:sz w:val="22"/>
          <w:szCs w:val="22"/>
          <w:u w:val="single"/>
        </w:rPr>
      </w:pPr>
      <w:r>
        <w:rPr>
          <w:rFonts w:ascii="Calibri" w:hAnsi="Calibri" w:cs="Calibri"/>
          <w:b/>
          <w:sz w:val="22"/>
          <w:szCs w:val="22"/>
          <w:u w:val="single"/>
        </w:rPr>
        <w:t>Annex II</w:t>
      </w:r>
    </w:p>
    <w:p w14:paraId="21D5E3CA">
      <w:pPr>
        <w:pStyle w:val="27"/>
        <w:ind w:left="0"/>
        <w:jc w:val="center"/>
        <w:rPr>
          <w:rFonts w:ascii="Calibri" w:hAnsi="Calibri" w:cs="Calibri"/>
          <w:b/>
          <w:sz w:val="22"/>
          <w:szCs w:val="22"/>
          <w:u w:val="single"/>
        </w:rPr>
      </w:pPr>
    </w:p>
    <w:p w14:paraId="40BB2960">
      <w:pPr>
        <w:pStyle w:val="27"/>
        <w:ind w:left="0"/>
        <w:jc w:val="center"/>
        <w:rPr>
          <w:rFonts w:ascii="Calibri" w:hAnsi="Calibri" w:cs="Calibri"/>
          <w:b/>
          <w:sz w:val="22"/>
          <w:szCs w:val="22"/>
          <w:u w:val="single"/>
        </w:rPr>
      </w:pPr>
      <w:r>
        <w:rPr>
          <w:rFonts w:ascii="Calibri" w:hAnsi="Calibri" w:cs="Calibri"/>
          <w:b/>
          <w:sz w:val="22"/>
          <w:szCs w:val="22"/>
          <w:u w:val="single"/>
        </w:rPr>
        <w:t xml:space="preserve">Service Level Agreement (“SLA”) </w:t>
      </w:r>
    </w:p>
    <w:p w14:paraId="672F1499">
      <w:pPr>
        <w:pStyle w:val="27"/>
        <w:rPr>
          <w:rFonts w:ascii="Calibri" w:hAnsi="Calibri" w:cs="Calibri"/>
          <w:sz w:val="22"/>
          <w:szCs w:val="22"/>
        </w:rPr>
      </w:pPr>
    </w:p>
    <w:p w14:paraId="7E20BDB0">
      <w:pPr>
        <w:rPr>
          <w:rFonts w:ascii="Calibri" w:hAnsi="Calibri" w:cs="Calibri"/>
          <w:b/>
          <w:sz w:val="22"/>
          <w:szCs w:val="22"/>
        </w:rPr>
      </w:pPr>
      <w:r>
        <w:rPr>
          <w:rFonts w:ascii="Calibri" w:hAnsi="Calibri" w:cs="Calibri"/>
          <w:b/>
          <w:sz w:val="22"/>
          <w:szCs w:val="22"/>
        </w:rPr>
        <w:t>Purpose</w:t>
      </w:r>
    </w:p>
    <w:p w14:paraId="06CC3C9B">
      <w:pPr>
        <w:keepNext/>
        <w:autoSpaceDE w:val="0"/>
        <w:autoSpaceDN w:val="0"/>
        <w:rPr>
          <w:rFonts w:ascii="Calibri" w:hAnsi="Calibri" w:cs="Calibri"/>
          <w:sz w:val="22"/>
          <w:szCs w:val="22"/>
        </w:rPr>
      </w:pPr>
      <w:r>
        <w:rPr>
          <w:rFonts w:ascii="Calibri" w:hAnsi="Calibri" w:cs="Calibri"/>
          <w:sz w:val="22"/>
          <w:szCs w:val="22"/>
        </w:rPr>
        <w:t xml:space="preserve">This SLA sets forth InstaVision’s undertakings with respect to providing customer support to Company, and the service levels associated with the InstaVision Services provided during the Term. </w:t>
      </w:r>
    </w:p>
    <w:p w14:paraId="2DFC11FB">
      <w:pPr>
        <w:rPr>
          <w:rFonts w:ascii="Calibri" w:hAnsi="Calibri" w:cs="Calibri"/>
          <w:sz w:val="22"/>
          <w:szCs w:val="22"/>
        </w:rPr>
      </w:pPr>
      <w:bookmarkStart w:id="2" w:name="_Hlk523132579"/>
      <w:r>
        <w:rPr>
          <w:rFonts w:ascii="Calibri" w:hAnsi="Calibri" w:cs="Calibri"/>
          <w:b/>
          <w:sz w:val="22"/>
          <w:szCs w:val="22"/>
        </w:rPr>
        <w:t>1.  Service Reliability.</w:t>
      </w:r>
      <w:r>
        <w:rPr>
          <w:rFonts w:ascii="Calibri" w:hAnsi="Calibri" w:cs="Calibri"/>
          <w:sz w:val="22"/>
          <w:szCs w:val="22"/>
        </w:rPr>
        <w:t xml:space="preserve">  InstaVision shall provide an uptime of 99.9% for the InstaVision Services, subject to scheduled updates and maintenance and to any downtime caused by a third party.  For unplanned downtime (an “</w:t>
      </w:r>
      <w:r>
        <w:rPr>
          <w:rFonts w:ascii="Calibri" w:hAnsi="Calibri" w:cs="Calibri"/>
          <w:b/>
          <w:sz w:val="22"/>
          <w:szCs w:val="22"/>
        </w:rPr>
        <w:t>Event</w:t>
      </w:r>
      <w:r>
        <w:rPr>
          <w:rFonts w:ascii="Calibri" w:hAnsi="Calibri" w:cs="Calibri"/>
          <w:sz w:val="22"/>
          <w:szCs w:val="22"/>
        </w:rPr>
        <w:t xml:space="preserve">”), InstaVision will assign a trouble severity code based on InstaVision’s assessment  of the Event at the point of trouble identification.  InstaVision will adjust the trouble severity code based on how the Event proceeds.  </w:t>
      </w:r>
    </w:p>
    <w:p w14:paraId="3A4A8514">
      <w:pPr>
        <w:rPr>
          <w:rFonts w:ascii="Calibri" w:hAnsi="Calibri" w:cs="Calibri"/>
          <w:sz w:val="22"/>
          <w:szCs w:val="22"/>
        </w:rPr>
      </w:pPr>
    </w:p>
    <w:tbl>
      <w:tblPr>
        <w:tblStyle w:val="16"/>
        <w:tblW w:w="0" w:type="auto"/>
        <w:tblInd w:w="324"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207"/>
        <w:gridCol w:w="3575"/>
        <w:gridCol w:w="2960"/>
        <w:gridCol w:w="1510"/>
      </w:tblGrid>
      <w:tr w14:paraId="5A04463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4" w:space="0"/>
              <w:bottom w:val="single" w:color="auto" w:sz="4" w:space="0"/>
              <w:right w:val="single" w:color="auto" w:sz="4" w:space="0"/>
            </w:tcBorders>
            <w:shd w:val="clear" w:color="000000" w:fill="E6E6E6"/>
            <w:vAlign w:val="center"/>
          </w:tcPr>
          <w:p w14:paraId="57E02143">
            <w:pPr>
              <w:jc w:val="center"/>
              <w:rPr>
                <w:rFonts w:ascii="Calibri" w:hAnsi="Calibri" w:cs="Calibri"/>
                <w:b/>
                <w:sz w:val="22"/>
                <w:szCs w:val="22"/>
              </w:rPr>
            </w:pPr>
            <w:r>
              <w:rPr>
                <w:rFonts w:ascii="Calibri" w:hAnsi="Calibri" w:cs="Calibri"/>
                <w:b/>
                <w:sz w:val="22"/>
                <w:szCs w:val="22"/>
              </w:rPr>
              <w:t>Trouble Severity Code</w:t>
            </w:r>
          </w:p>
        </w:tc>
        <w:tc>
          <w:tcPr>
            <w:tcW w:w="0" w:type="auto"/>
            <w:tcBorders>
              <w:top w:val="single" w:color="auto" w:sz="4" w:space="0"/>
              <w:left w:val="single" w:color="auto" w:sz="4" w:space="0"/>
              <w:bottom w:val="single" w:color="auto" w:sz="4" w:space="0"/>
              <w:right w:val="single" w:color="auto" w:sz="4" w:space="0"/>
            </w:tcBorders>
            <w:shd w:val="clear" w:color="000000" w:fill="E6E6E6"/>
            <w:vAlign w:val="center"/>
          </w:tcPr>
          <w:p w14:paraId="4C68EEBE">
            <w:pPr>
              <w:jc w:val="center"/>
              <w:rPr>
                <w:rFonts w:ascii="Calibri" w:hAnsi="Calibri" w:cs="Calibri"/>
                <w:b/>
                <w:sz w:val="22"/>
                <w:szCs w:val="22"/>
              </w:rPr>
            </w:pPr>
            <w:r>
              <w:rPr>
                <w:rFonts w:ascii="Calibri" w:hAnsi="Calibri" w:cs="Calibri"/>
                <w:b/>
                <w:sz w:val="22"/>
                <w:szCs w:val="22"/>
              </w:rPr>
              <w:t>Description</w:t>
            </w:r>
          </w:p>
        </w:tc>
        <w:tc>
          <w:tcPr>
            <w:tcW w:w="0" w:type="auto"/>
            <w:tcBorders>
              <w:top w:val="single" w:color="auto" w:sz="4" w:space="0"/>
              <w:left w:val="single" w:color="auto" w:sz="4" w:space="0"/>
              <w:bottom w:val="single" w:color="auto" w:sz="4" w:space="0"/>
              <w:right w:val="single" w:color="auto" w:sz="4" w:space="0"/>
            </w:tcBorders>
            <w:shd w:val="clear" w:color="000000" w:fill="E6E6E6"/>
            <w:vAlign w:val="center"/>
          </w:tcPr>
          <w:p w14:paraId="709BBBF9">
            <w:pPr>
              <w:jc w:val="center"/>
              <w:rPr>
                <w:rFonts w:ascii="Calibri" w:hAnsi="Calibri" w:cs="Calibri"/>
                <w:b/>
                <w:sz w:val="22"/>
                <w:szCs w:val="22"/>
              </w:rPr>
            </w:pPr>
            <w:r>
              <w:rPr>
                <w:rFonts w:ascii="Calibri" w:hAnsi="Calibri" w:cs="Calibri"/>
                <w:b/>
                <w:sz w:val="22"/>
                <w:szCs w:val="22"/>
              </w:rPr>
              <w:t>Initial Response Time</w:t>
            </w:r>
          </w:p>
        </w:tc>
        <w:tc>
          <w:tcPr>
            <w:tcW w:w="0" w:type="auto"/>
            <w:tcBorders>
              <w:top w:val="single" w:color="auto" w:sz="4" w:space="0"/>
              <w:left w:val="single" w:color="auto" w:sz="4" w:space="0"/>
              <w:bottom w:val="single" w:color="auto" w:sz="4" w:space="0"/>
            </w:tcBorders>
            <w:shd w:val="clear" w:color="000000" w:fill="E6E6E6"/>
            <w:vAlign w:val="center"/>
          </w:tcPr>
          <w:p w14:paraId="21872E34">
            <w:pPr>
              <w:jc w:val="center"/>
              <w:rPr>
                <w:rFonts w:ascii="Calibri" w:hAnsi="Calibri" w:cs="Calibri"/>
                <w:b/>
                <w:sz w:val="22"/>
                <w:szCs w:val="22"/>
              </w:rPr>
            </w:pPr>
            <w:r>
              <w:rPr>
                <w:rFonts w:ascii="Calibri" w:hAnsi="Calibri" w:cs="Calibri"/>
                <w:b/>
                <w:sz w:val="22"/>
                <w:szCs w:val="22"/>
              </w:rPr>
              <w:t>Status Update Intervals</w:t>
            </w:r>
          </w:p>
        </w:tc>
      </w:tr>
      <w:tr w14:paraId="6E357A6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44" w:hRule="atLeast"/>
        </w:trPr>
        <w:tc>
          <w:tcPr>
            <w:tcW w:w="0" w:type="auto"/>
            <w:tcBorders>
              <w:top w:val="single" w:color="auto" w:sz="4" w:space="0"/>
              <w:bottom w:val="single" w:color="auto" w:sz="4" w:space="0"/>
              <w:right w:val="single" w:color="auto" w:sz="4" w:space="0"/>
            </w:tcBorders>
          </w:tcPr>
          <w:p w14:paraId="7105ED0A">
            <w:pPr>
              <w:jc w:val="center"/>
              <w:rPr>
                <w:rFonts w:ascii="Calibri" w:hAnsi="Calibri" w:cs="Calibri"/>
                <w:sz w:val="22"/>
                <w:szCs w:val="22"/>
              </w:rPr>
            </w:pPr>
            <w:r>
              <w:rPr>
                <w:rFonts w:ascii="Calibri" w:hAnsi="Calibri" w:cs="Calibri"/>
                <w:sz w:val="22"/>
                <w:szCs w:val="22"/>
              </w:rPr>
              <w:t>Sev 1</w:t>
            </w:r>
          </w:p>
        </w:tc>
        <w:tc>
          <w:tcPr>
            <w:tcW w:w="0" w:type="auto"/>
            <w:tcBorders>
              <w:top w:val="single" w:color="auto" w:sz="4" w:space="0"/>
              <w:left w:val="single" w:color="auto" w:sz="4" w:space="0"/>
              <w:bottom w:val="single" w:color="auto" w:sz="4" w:space="0"/>
              <w:right w:val="single" w:color="auto" w:sz="4" w:space="0"/>
            </w:tcBorders>
          </w:tcPr>
          <w:p w14:paraId="0B6382A9">
            <w:pPr>
              <w:rPr>
                <w:rFonts w:ascii="Calibri" w:hAnsi="Calibri" w:cs="Calibri"/>
                <w:sz w:val="22"/>
                <w:szCs w:val="22"/>
              </w:rPr>
            </w:pPr>
            <w:r>
              <w:rPr>
                <w:rFonts w:ascii="Calibri" w:hAnsi="Calibri" w:cs="Calibri"/>
                <w:b/>
                <w:sz w:val="22"/>
                <w:szCs w:val="22"/>
              </w:rPr>
              <w:t xml:space="preserve">“Sev 1 Error” </w:t>
            </w:r>
            <w:r>
              <w:rPr>
                <w:rFonts w:ascii="Calibri" w:hAnsi="Calibri" w:cs="Calibri"/>
                <w:sz w:val="22"/>
                <w:szCs w:val="22"/>
              </w:rPr>
              <w:t>means a catastrophic Event causing a complete (100%) loss of a key safety related feature of the InstaVision Services</w:t>
            </w:r>
          </w:p>
        </w:tc>
        <w:tc>
          <w:tcPr>
            <w:tcW w:w="0" w:type="auto"/>
            <w:tcBorders>
              <w:top w:val="single" w:color="auto" w:sz="4" w:space="0"/>
              <w:left w:val="single" w:color="auto" w:sz="4" w:space="0"/>
              <w:bottom w:val="single" w:color="auto" w:sz="4" w:space="0"/>
              <w:right w:val="single" w:color="auto" w:sz="4" w:space="0"/>
            </w:tcBorders>
          </w:tcPr>
          <w:p w14:paraId="039841C6">
            <w:pPr>
              <w:rPr>
                <w:rFonts w:ascii="Calibri" w:hAnsi="Calibri" w:cs="Calibri"/>
                <w:sz w:val="22"/>
                <w:szCs w:val="22"/>
              </w:rPr>
            </w:pPr>
            <w:r>
              <w:rPr>
                <w:rFonts w:ascii="Calibri" w:hAnsi="Calibri" w:cs="Calibri"/>
                <w:sz w:val="22"/>
                <w:szCs w:val="22"/>
              </w:rPr>
              <w:t>4 hours</w:t>
            </w:r>
          </w:p>
        </w:tc>
        <w:tc>
          <w:tcPr>
            <w:tcW w:w="0" w:type="auto"/>
            <w:tcBorders>
              <w:top w:val="single" w:color="auto" w:sz="4" w:space="0"/>
              <w:left w:val="single" w:color="auto" w:sz="4" w:space="0"/>
              <w:bottom w:val="single" w:color="auto" w:sz="4" w:space="0"/>
            </w:tcBorders>
          </w:tcPr>
          <w:p w14:paraId="031FFB23">
            <w:pPr>
              <w:rPr>
                <w:rFonts w:ascii="Calibri" w:hAnsi="Calibri" w:cs="Calibri"/>
                <w:sz w:val="22"/>
                <w:szCs w:val="22"/>
              </w:rPr>
            </w:pPr>
            <w:r>
              <w:rPr>
                <w:rFonts w:ascii="Calibri" w:hAnsi="Calibri" w:cs="Calibri"/>
                <w:sz w:val="22"/>
                <w:szCs w:val="22"/>
              </w:rPr>
              <w:t>4 hours</w:t>
            </w:r>
          </w:p>
          <w:p w14:paraId="7CF215A6">
            <w:pPr>
              <w:rPr>
                <w:rFonts w:ascii="Calibri" w:hAnsi="Calibri" w:cs="Calibri"/>
                <w:sz w:val="22"/>
                <w:szCs w:val="22"/>
              </w:rPr>
            </w:pPr>
          </w:p>
        </w:tc>
      </w:tr>
      <w:tr w14:paraId="49F73D5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4" w:space="0"/>
              <w:bottom w:val="single" w:color="auto" w:sz="4" w:space="0"/>
              <w:right w:val="single" w:color="auto" w:sz="4" w:space="0"/>
            </w:tcBorders>
          </w:tcPr>
          <w:p w14:paraId="14A52D1E">
            <w:pPr>
              <w:jc w:val="center"/>
              <w:rPr>
                <w:rFonts w:ascii="Calibri" w:hAnsi="Calibri" w:cs="Calibri"/>
                <w:sz w:val="22"/>
                <w:szCs w:val="22"/>
              </w:rPr>
            </w:pPr>
            <w:r>
              <w:rPr>
                <w:rFonts w:ascii="Calibri" w:hAnsi="Calibri" w:cs="Calibri"/>
                <w:sz w:val="22"/>
                <w:szCs w:val="22"/>
              </w:rPr>
              <w:t>Sev 2</w:t>
            </w:r>
          </w:p>
        </w:tc>
        <w:tc>
          <w:tcPr>
            <w:tcW w:w="0" w:type="auto"/>
            <w:tcBorders>
              <w:top w:val="single" w:color="auto" w:sz="4" w:space="0"/>
              <w:left w:val="single" w:color="auto" w:sz="4" w:space="0"/>
              <w:bottom w:val="single" w:color="auto" w:sz="4" w:space="0"/>
              <w:right w:val="single" w:color="auto" w:sz="4" w:space="0"/>
            </w:tcBorders>
          </w:tcPr>
          <w:p w14:paraId="1FC082D6">
            <w:pPr>
              <w:rPr>
                <w:rFonts w:ascii="Calibri" w:hAnsi="Calibri" w:cs="Calibri"/>
                <w:sz w:val="22"/>
                <w:szCs w:val="22"/>
              </w:rPr>
            </w:pPr>
            <w:r>
              <w:rPr>
                <w:rFonts w:ascii="Calibri" w:hAnsi="Calibri" w:cs="Calibri"/>
                <w:b/>
                <w:sz w:val="22"/>
                <w:szCs w:val="22"/>
              </w:rPr>
              <w:t>“Sev 2 Error”</w:t>
            </w:r>
            <w:r>
              <w:rPr>
                <w:rFonts w:ascii="Calibri" w:hAnsi="Calibri" w:cs="Calibri"/>
                <w:sz w:val="22"/>
                <w:szCs w:val="22"/>
              </w:rPr>
              <w:t xml:space="preserve"> means a non-catastrophic Event causing a significant component of the InstaVision Services, to fail or to perform materially different than expected, creating significant inconvenience to an End Customer or, as applicable, InstaVision or Company</w:t>
            </w:r>
          </w:p>
        </w:tc>
        <w:tc>
          <w:tcPr>
            <w:tcW w:w="0" w:type="auto"/>
            <w:tcBorders>
              <w:top w:val="single" w:color="auto" w:sz="4" w:space="0"/>
              <w:left w:val="single" w:color="auto" w:sz="4" w:space="0"/>
              <w:bottom w:val="single" w:color="auto" w:sz="4" w:space="0"/>
              <w:right w:val="single" w:color="auto" w:sz="4" w:space="0"/>
            </w:tcBorders>
          </w:tcPr>
          <w:p w14:paraId="3768024A">
            <w:pPr>
              <w:rPr>
                <w:rFonts w:ascii="Calibri" w:hAnsi="Calibri" w:cs="Calibri"/>
                <w:sz w:val="22"/>
                <w:szCs w:val="22"/>
              </w:rPr>
            </w:pPr>
            <w:r>
              <w:rPr>
                <w:rFonts w:ascii="Calibri" w:hAnsi="Calibri" w:cs="Calibri"/>
                <w:sz w:val="22"/>
                <w:szCs w:val="22"/>
              </w:rPr>
              <w:t>For Events reported during normal business hours (9am to 5pm EST Monday through Friday), 24 hours from time of report.  For Events reported outside of normal business hours, 24 hours from beginning of the next business day</w:t>
            </w:r>
          </w:p>
        </w:tc>
        <w:tc>
          <w:tcPr>
            <w:tcW w:w="0" w:type="auto"/>
            <w:tcBorders>
              <w:top w:val="single" w:color="auto" w:sz="4" w:space="0"/>
              <w:left w:val="single" w:color="auto" w:sz="4" w:space="0"/>
              <w:bottom w:val="single" w:color="auto" w:sz="4" w:space="0"/>
            </w:tcBorders>
          </w:tcPr>
          <w:p w14:paraId="2C2CB3B7">
            <w:pPr>
              <w:rPr>
                <w:rFonts w:ascii="Calibri" w:hAnsi="Calibri" w:cs="Calibri"/>
                <w:sz w:val="22"/>
                <w:szCs w:val="22"/>
              </w:rPr>
            </w:pPr>
            <w:r>
              <w:rPr>
                <w:rFonts w:ascii="Calibri" w:hAnsi="Calibri" w:cs="Calibri"/>
                <w:sz w:val="22"/>
                <w:szCs w:val="22"/>
              </w:rPr>
              <w:t>24 hours</w:t>
            </w:r>
          </w:p>
        </w:tc>
      </w:tr>
      <w:tr w14:paraId="16BD16D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4" w:space="0"/>
              <w:bottom w:val="single" w:color="auto" w:sz="4" w:space="0"/>
              <w:right w:val="single" w:color="auto" w:sz="4" w:space="0"/>
            </w:tcBorders>
          </w:tcPr>
          <w:p w14:paraId="2CF9D002">
            <w:pPr>
              <w:jc w:val="center"/>
              <w:rPr>
                <w:rFonts w:ascii="Calibri" w:hAnsi="Calibri" w:cs="Calibri"/>
                <w:sz w:val="22"/>
                <w:szCs w:val="22"/>
              </w:rPr>
            </w:pPr>
            <w:r>
              <w:rPr>
                <w:rFonts w:ascii="Calibri" w:hAnsi="Calibri" w:cs="Calibri"/>
                <w:sz w:val="22"/>
                <w:szCs w:val="22"/>
              </w:rPr>
              <w:t>Sev 3</w:t>
            </w:r>
          </w:p>
        </w:tc>
        <w:tc>
          <w:tcPr>
            <w:tcW w:w="0" w:type="auto"/>
            <w:tcBorders>
              <w:top w:val="single" w:color="auto" w:sz="4" w:space="0"/>
              <w:left w:val="single" w:color="auto" w:sz="4" w:space="0"/>
              <w:bottom w:val="single" w:color="auto" w:sz="4" w:space="0"/>
              <w:right w:val="single" w:color="auto" w:sz="4" w:space="0"/>
            </w:tcBorders>
          </w:tcPr>
          <w:p w14:paraId="06ADB18D">
            <w:pPr>
              <w:rPr>
                <w:rFonts w:ascii="Calibri" w:hAnsi="Calibri" w:cs="Calibri"/>
                <w:sz w:val="22"/>
                <w:szCs w:val="22"/>
              </w:rPr>
            </w:pPr>
            <w:r>
              <w:rPr>
                <w:rFonts w:ascii="Calibri" w:hAnsi="Calibri" w:cs="Calibri"/>
                <w:b/>
                <w:sz w:val="22"/>
                <w:szCs w:val="22"/>
              </w:rPr>
              <w:t xml:space="preserve">“Sev 3 Error” </w:t>
            </w:r>
            <w:r>
              <w:rPr>
                <w:rFonts w:ascii="Calibri" w:hAnsi="Calibri" w:cs="Calibri"/>
                <w:sz w:val="22"/>
                <w:szCs w:val="22"/>
              </w:rPr>
              <w:t xml:space="preserve">means an Event that: (a) has minimal current impact on End Customer, and (b) causes a malfunction of a non-essential features of the InstaVision Services </w:t>
            </w:r>
          </w:p>
        </w:tc>
        <w:tc>
          <w:tcPr>
            <w:tcW w:w="0" w:type="auto"/>
            <w:tcBorders>
              <w:top w:val="single" w:color="auto" w:sz="4" w:space="0"/>
              <w:left w:val="single" w:color="auto" w:sz="4" w:space="0"/>
              <w:bottom w:val="single" w:color="auto" w:sz="4" w:space="0"/>
              <w:right w:val="single" w:color="auto" w:sz="4" w:space="0"/>
            </w:tcBorders>
          </w:tcPr>
          <w:p w14:paraId="50811303">
            <w:pPr>
              <w:rPr>
                <w:rFonts w:ascii="Calibri" w:hAnsi="Calibri" w:cs="Calibri"/>
                <w:sz w:val="22"/>
                <w:szCs w:val="22"/>
              </w:rPr>
            </w:pPr>
            <w:r>
              <w:rPr>
                <w:rFonts w:ascii="Calibri" w:hAnsi="Calibri" w:cs="Calibri"/>
                <w:sz w:val="22"/>
                <w:szCs w:val="22"/>
              </w:rPr>
              <w:t>For Events reported during normal business hours (9am to 5pm EST Monday through Friday), 24 hours from time of report.  For Events reported outside of normal business hours, 24 hours from beginning of next business day</w:t>
            </w:r>
          </w:p>
        </w:tc>
        <w:tc>
          <w:tcPr>
            <w:tcW w:w="0" w:type="auto"/>
            <w:tcBorders>
              <w:top w:val="single" w:color="auto" w:sz="4" w:space="0"/>
              <w:left w:val="single" w:color="auto" w:sz="4" w:space="0"/>
              <w:bottom w:val="single" w:color="auto" w:sz="4" w:space="0"/>
            </w:tcBorders>
          </w:tcPr>
          <w:p w14:paraId="02C33B0D">
            <w:pPr>
              <w:rPr>
                <w:rFonts w:ascii="Calibri" w:hAnsi="Calibri" w:cs="Calibri"/>
                <w:sz w:val="22"/>
                <w:szCs w:val="22"/>
              </w:rPr>
            </w:pPr>
            <w:r>
              <w:rPr>
                <w:rFonts w:ascii="Calibri" w:hAnsi="Calibri" w:cs="Calibri"/>
                <w:sz w:val="22"/>
                <w:szCs w:val="22"/>
              </w:rPr>
              <w:t>As appropriate</w:t>
            </w:r>
          </w:p>
        </w:tc>
      </w:tr>
    </w:tbl>
    <w:p w14:paraId="6F22545B">
      <w:pPr>
        <w:rPr>
          <w:rFonts w:ascii="Calibri" w:hAnsi="Calibri" w:cs="Calibri"/>
          <w:sz w:val="22"/>
          <w:szCs w:val="22"/>
        </w:rPr>
      </w:pPr>
    </w:p>
    <w:p w14:paraId="130B0984">
      <w:pPr>
        <w:rPr>
          <w:rFonts w:ascii="Calibri" w:hAnsi="Calibri" w:cs="Calibri"/>
          <w:sz w:val="22"/>
          <w:szCs w:val="22"/>
        </w:rPr>
      </w:pPr>
      <w:r>
        <w:rPr>
          <w:rFonts w:ascii="Calibri" w:hAnsi="Calibri" w:cs="Calibri"/>
          <w:b/>
          <w:sz w:val="22"/>
          <w:szCs w:val="22"/>
        </w:rPr>
        <w:t>2.  Points of Contact and Escalations.</w:t>
      </w:r>
      <w:r>
        <w:rPr>
          <w:rFonts w:ascii="Calibri" w:hAnsi="Calibri" w:cs="Calibri"/>
          <w:sz w:val="22"/>
          <w:szCs w:val="22"/>
        </w:rPr>
        <w:t xml:space="preserve">  If Company experiences an Event, Company may contact InstaVision’s customer support by e-mail at </w:t>
      </w:r>
      <w:r>
        <w:rPr>
          <w:rFonts w:ascii="Calibri" w:hAnsi="Calibri" w:cs="Calibri"/>
          <w:sz w:val="22"/>
          <w:szCs w:val="22"/>
          <w:u w:val="single"/>
        </w:rPr>
        <w:t>support_alarm@Instaview.ai</w:t>
      </w:r>
      <w:r>
        <w:rPr>
          <w:rFonts w:ascii="Calibri" w:hAnsi="Calibri" w:cs="Calibri"/>
          <w:sz w:val="22"/>
          <w:szCs w:val="22"/>
        </w:rPr>
        <w:t xml:space="preserve">.  </w:t>
      </w:r>
    </w:p>
    <w:p w14:paraId="2978DA5B">
      <w:pPr>
        <w:rPr>
          <w:rFonts w:ascii="Calibri" w:hAnsi="Calibri" w:cs="Calibri"/>
          <w:sz w:val="22"/>
          <w:szCs w:val="22"/>
        </w:rPr>
      </w:pPr>
    </w:p>
    <w:p w14:paraId="4EF1F769">
      <w:pPr>
        <w:rPr>
          <w:rFonts w:ascii="Calibri" w:hAnsi="Calibri" w:cs="Calibri"/>
          <w:sz w:val="22"/>
          <w:szCs w:val="22"/>
        </w:rPr>
      </w:pPr>
    </w:p>
    <w:p w14:paraId="5028E86E">
      <w:pPr>
        <w:ind w:left="77" w:firstLine="0"/>
        <w:rPr>
          <w:rFonts w:ascii="Calibri" w:hAnsi="Calibri" w:cs="Calibri"/>
          <w:sz w:val="22"/>
          <w:szCs w:val="22"/>
        </w:rPr>
      </w:pPr>
      <w:r>
        <w:rPr>
          <w:rFonts w:ascii="Calibri" w:hAnsi="Calibri" w:cs="Calibri"/>
          <w:sz w:val="22"/>
          <w:szCs w:val="22"/>
        </w:rPr>
        <w:t xml:space="preserve">Unless otherwise modified in the applicable Order or Annex, InstaVision Contact Information (for escalation or technical issues) </w:t>
      </w:r>
    </w:p>
    <w:p w14:paraId="4C699FD3">
      <w:pPr>
        <w:rPr>
          <w:rFonts w:ascii="Calibri" w:hAnsi="Calibri" w:cs="Calibri"/>
          <w:sz w:val="22"/>
          <w:szCs w:val="22"/>
        </w:rPr>
      </w:pPr>
    </w:p>
    <w:tbl>
      <w:tblPr>
        <w:tblStyle w:val="16"/>
        <w:tblW w:w="953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815"/>
        <w:gridCol w:w="2500"/>
        <w:gridCol w:w="1440"/>
        <w:gridCol w:w="1440"/>
        <w:gridCol w:w="2340"/>
      </w:tblGrid>
      <w:tr w14:paraId="17AD81B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15" w:type="dxa"/>
            <w:tcBorders>
              <w:top w:val="single" w:color="auto" w:sz="4" w:space="0"/>
              <w:bottom w:val="single" w:color="auto" w:sz="4" w:space="0"/>
              <w:right w:val="single" w:color="auto" w:sz="4" w:space="0"/>
            </w:tcBorders>
            <w:shd w:val="clear" w:color="000000" w:fill="E6E6E6"/>
          </w:tcPr>
          <w:p w14:paraId="0B2546A9">
            <w:pPr>
              <w:ind w:left="1440"/>
              <w:rPr>
                <w:rFonts w:ascii="Calibri" w:hAnsi="Calibri" w:cs="Calibri"/>
                <w:b/>
                <w:sz w:val="22"/>
                <w:szCs w:val="22"/>
              </w:rPr>
            </w:pPr>
          </w:p>
        </w:tc>
        <w:tc>
          <w:tcPr>
            <w:tcW w:w="2500" w:type="dxa"/>
            <w:tcBorders>
              <w:top w:val="single" w:color="auto" w:sz="4" w:space="0"/>
              <w:left w:val="single" w:color="auto" w:sz="4" w:space="0"/>
              <w:bottom w:val="single" w:color="auto" w:sz="4" w:space="0"/>
              <w:right w:val="single" w:color="auto" w:sz="4" w:space="0"/>
            </w:tcBorders>
            <w:shd w:val="clear" w:color="000000" w:fill="E6E6E6"/>
          </w:tcPr>
          <w:p w14:paraId="30146F2D">
            <w:pPr>
              <w:ind w:left="29"/>
              <w:jc w:val="center"/>
              <w:rPr>
                <w:rFonts w:ascii="Calibri" w:hAnsi="Calibri" w:cs="Calibri"/>
                <w:b/>
                <w:sz w:val="22"/>
                <w:szCs w:val="22"/>
              </w:rPr>
            </w:pPr>
            <w:r>
              <w:rPr>
                <w:rFonts w:ascii="Calibri" w:hAnsi="Calibri" w:cs="Calibri"/>
                <w:b/>
                <w:sz w:val="22"/>
                <w:szCs w:val="22"/>
              </w:rPr>
              <w:t>Contact Name &amp; Title</w:t>
            </w:r>
          </w:p>
        </w:tc>
        <w:tc>
          <w:tcPr>
            <w:tcW w:w="1440" w:type="dxa"/>
            <w:tcBorders>
              <w:top w:val="single" w:color="auto" w:sz="4" w:space="0"/>
              <w:left w:val="single" w:color="auto" w:sz="4" w:space="0"/>
              <w:bottom w:val="single" w:color="auto" w:sz="4" w:space="0"/>
              <w:right w:val="single" w:color="auto" w:sz="4" w:space="0"/>
            </w:tcBorders>
            <w:shd w:val="clear" w:color="000000" w:fill="E6E6E6"/>
          </w:tcPr>
          <w:p w14:paraId="1AF9EA84">
            <w:pPr>
              <w:jc w:val="center"/>
              <w:rPr>
                <w:rFonts w:ascii="Calibri" w:hAnsi="Calibri" w:cs="Calibri"/>
                <w:b/>
                <w:sz w:val="22"/>
                <w:szCs w:val="22"/>
              </w:rPr>
            </w:pPr>
            <w:r>
              <w:rPr>
                <w:rFonts w:ascii="Calibri" w:hAnsi="Calibri" w:cs="Calibri"/>
                <w:b/>
                <w:sz w:val="22"/>
                <w:szCs w:val="22"/>
              </w:rPr>
              <w:t>Phone</w:t>
            </w:r>
          </w:p>
        </w:tc>
        <w:tc>
          <w:tcPr>
            <w:tcW w:w="1440" w:type="dxa"/>
            <w:tcBorders>
              <w:top w:val="single" w:color="auto" w:sz="4" w:space="0"/>
              <w:left w:val="single" w:color="auto" w:sz="4" w:space="0"/>
              <w:bottom w:val="single" w:color="auto" w:sz="4" w:space="0"/>
              <w:right w:val="single" w:color="auto" w:sz="4" w:space="0"/>
            </w:tcBorders>
            <w:shd w:val="clear" w:color="000000" w:fill="E6E6E6"/>
          </w:tcPr>
          <w:p w14:paraId="00A68347">
            <w:pPr>
              <w:jc w:val="center"/>
              <w:rPr>
                <w:rFonts w:ascii="Calibri" w:hAnsi="Calibri" w:cs="Calibri"/>
                <w:b/>
                <w:sz w:val="22"/>
                <w:szCs w:val="22"/>
              </w:rPr>
            </w:pPr>
            <w:r>
              <w:rPr>
                <w:rFonts w:ascii="Calibri" w:hAnsi="Calibri" w:cs="Calibri"/>
                <w:b/>
                <w:sz w:val="22"/>
                <w:szCs w:val="22"/>
              </w:rPr>
              <w:t xml:space="preserve">Mobile </w:t>
            </w:r>
          </w:p>
        </w:tc>
        <w:tc>
          <w:tcPr>
            <w:tcW w:w="2340" w:type="dxa"/>
            <w:tcBorders>
              <w:top w:val="single" w:color="auto" w:sz="4" w:space="0"/>
              <w:left w:val="single" w:color="auto" w:sz="4" w:space="0"/>
              <w:bottom w:val="single" w:color="auto" w:sz="4" w:space="0"/>
            </w:tcBorders>
            <w:shd w:val="clear" w:color="000000" w:fill="E6E6E6"/>
          </w:tcPr>
          <w:p w14:paraId="0F06EC8C">
            <w:pPr>
              <w:jc w:val="center"/>
              <w:rPr>
                <w:rFonts w:ascii="Calibri" w:hAnsi="Calibri" w:cs="Calibri"/>
                <w:b/>
                <w:sz w:val="22"/>
                <w:szCs w:val="22"/>
              </w:rPr>
            </w:pPr>
            <w:r>
              <w:rPr>
                <w:rFonts w:ascii="Calibri" w:hAnsi="Calibri" w:cs="Calibri"/>
                <w:b/>
                <w:sz w:val="22"/>
                <w:szCs w:val="22"/>
              </w:rPr>
              <w:t>Email</w:t>
            </w:r>
          </w:p>
        </w:tc>
      </w:tr>
      <w:tr w14:paraId="51CB70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15" w:type="dxa"/>
            <w:tcBorders>
              <w:top w:val="single" w:color="auto" w:sz="4" w:space="0"/>
              <w:bottom w:val="single" w:color="auto" w:sz="4" w:space="0"/>
              <w:right w:val="single" w:color="auto" w:sz="4" w:space="0"/>
            </w:tcBorders>
          </w:tcPr>
          <w:p w14:paraId="76561A10">
            <w:pPr>
              <w:rPr>
                <w:rFonts w:ascii="Calibri" w:hAnsi="Calibri" w:cs="Calibri"/>
                <w:sz w:val="22"/>
                <w:szCs w:val="22"/>
              </w:rPr>
            </w:pPr>
            <w:r>
              <w:rPr>
                <w:rFonts w:ascii="Calibri" w:hAnsi="Calibri" w:cs="Calibri"/>
                <w:sz w:val="22"/>
                <w:szCs w:val="22"/>
              </w:rPr>
              <w:t>Point of Contact</w:t>
            </w:r>
          </w:p>
        </w:tc>
        <w:tc>
          <w:tcPr>
            <w:tcW w:w="2500" w:type="dxa"/>
            <w:tcBorders>
              <w:top w:val="single" w:color="auto" w:sz="4" w:space="0"/>
              <w:left w:val="single" w:color="auto" w:sz="4" w:space="0"/>
              <w:bottom w:val="single" w:color="auto" w:sz="4" w:space="0"/>
              <w:right w:val="single" w:color="auto" w:sz="4" w:space="0"/>
            </w:tcBorders>
          </w:tcPr>
          <w:p w14:paraId="6032D26E">
            <w:pPr>
              <w:ind w:left="29"/>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InstaVision Technical Support Team</w:t>
            </w:r>
          </w:p>
        </w:tc>
        <w:tc>
          <w:tcPr>
            <w:tcW w:w="1440" w:type="dxa"/>
            <w:tcBorders>
              <w:top w:val="single" w:color="auto" w:sz="4" w:space="0"/>
              <w:left w:val="single" w:color="auto" w:sz="4" w:space="0"/>
              <w:bottom w:val="single" w:color="auto" w:sz="4" w:space="0"/>
              <w:right w:val="single" w:color="auto" w:sz="4" w:space="0"/>
            </w:tcBorders>
          </w:tcPr>
          <w:p w14:paraId="18BFBCBA">
            <w:pPr>
              <w:rPr>
                <w:rFonts w:ascii="Calibri" w:hAnsi="Calibri" w:cs="Calibri"/>
                <w:color w:val="222222"/>
                <w:sz w:val="22"/>
                <w:szCs w:val="22"/>
                <w:shd w:val="clear" w:color="auto" w:fill="FFFFFF"/>
              </w:rPr>
            </w:pPr>
            <w:r>
              <w:rPr>
                <w:rFonts w:ascii="Calibri" w:hAnsi="Calibri" w:eastAsia="Calibri" w:cs="Calibri"/>
                <w:sz w:val="20"/>
                <w:szCs w:val="20"/>
              </w:rPr>
              <w:t>+1-877-916-3025</w:t>
            </w:r>
          </w:p>
        </w:tc>
        <w:tc>
          <w:tcPr>
            <w:tcW w:w="1440" w:type="dxa"/>
            <w:tcBorders>
              <w:top w:val="single" w:color="auto" w:sz="4" w:space="0"/>
              <w:left w:val="single" w:color="auto" w:sz="4" w:space="0"/>
              <w:bottom w:val="single" w:color="auto" w:sz="4" w:space="0"/>
              <w:right w:val="single" w:color="auto" w:sz="4" w:space="0"/>
            </w:tcBorders>
          </w:tcPr>
          <w:p w14:paraId="0EB7DB3A">
            <w:pPr>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723-325-4492</w:t>
            </w:r>
          </w:p>
        </w:tc>
        <w:tc>
          <w:tcPr>
            <w:tcW w:w="2340" w:type="dxa"/>
            <w:tcBorders>
              <w:top w:val="single" w:color="auto" w:sz="4" w:space="0"/>
              <w:left w:val="single" w:color="auto" w:sz="4" w:space="0"/>
              <w:bottom w:val="single" w:color="auto" w:sz="4" w:space="0"/>
            </w:tcBorders>
          </w:tcPr>
          <w:p w14:paraId="3E6207A1">
            <w:pPr>
              <w:rPr>
                <w:rFonts w:ascii="Calibri" w:hAnsi="Calibri" w:cs="Calibri"/>
                <w:sz w:val="22"/>
                <w:szCs w:val="22"/>
                <w:shd w:val="clear" w:color="auto" w:fill="FFFFFF"/>
              </w:rPr>
            </w:pPr>
            <w:r>
              <w:rPr>
                <w:rFonts w:ascii="Calibri" w:hAnsi="Calibri" w:cs="Calibri"/>
                <w:sz w:val="22"/>
                <w:szCs w:val="22"/>
                <w:shd w:val="clear" w:color="auto" w:fill="FFFFFF"/>
              </w:rPr>
              <w:t>support@Instaview.ai</w:t>
            </w:r>
          </w:p>
        </w:tc>
      </w:tr>
      <w:tr w14:paraId="788A635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15" w:type="dxa"/>
            <w:tcBorders>
              <w:top w:val="single" w:color="auto" w:sz="4" w:space="0"/>
              <w:bottom w:val="single" w:color="auto" w:sz="4" w:space="0"/>
              <w:right w:val="single" w:color="auto" w:sz="4" w:space="0"/>
            </w:tcBorders>
          </w:tcPr>
          <w:p w14:paraId="04B5FC7F">
            <w:pPr>
              <w:rPr>
                <w:rFonts w:ascii="Calibri" w:hAnsi="Calibri" w:cs="Calibri"/>
                <w:sz w:val="22"/>
                <w:szCs w:val="22"/>
              </w:rPr>
            </w:pPr>
            <w:r>
              <w:rPr>
                <w:rFonts w:ascii="Calibri" w:hAnsi="Calibri" w:cs="Calibri"/>
                <w:sz w:val="22"/>
                <w:szCs w:val="22"/>
              </w:rPr>
              <w:t>Escalation</w:t>
            </w:r>
          </w:p>
        </w:tc>
        <w:tc>
          <w:tcPr>
            <w:tcW w:w="2500" w:type="dxa"/>
            <w:tcBorders>
              <w:top w:val="single" w:color="auto" w:sz="4" w:space="0"/>
              <w:left w:val="single" w:color="auto" w:sz="4" w:space="0"/>
              <w:bottom w:val="single" w:color="auto" w:sz="4" w:space="0"/>
              <w:right w:val="single" w:color="auto" w:sz="4" w:space="0"/>
            </w:tcBorders>
          </w:tcPr>
          <w:p w14:paraId="54A453AD">
            <w:pPr>
              <w:ind w:left="29"/>
              <w:rPr>
                <w:rFonts w:ascii="Calibri" w:hAnsi="Calibri" w:cs="Calibri"/>
                <w:sz w:val="22"/>
                <w:szCs w:val="22"/>
              </w:rPr>
            </w:pPr>
            <w:r>
              <w:rPr>
                <w:rFonts w:ascii="Calibri" w:hAnsi="Calibri" w:cs="Calibri"/>
                <w:sz w:val="22"/>
                <w:szCs w:val="22"/>
              </w:rPr>
              <w:t>InstaVision Network Operations Center</w:t>
            </w:r>
          </w:p>
        </w:tc>
        <w:tc>
          <w:tcPr>
            <w:tcW w:w="1440" w:type="dxa"/>
            <w:tcBorders>
              <w:top w:val="single" w:color="auto" w:sz="4" w:space="0"/>
              <w:left w:val="single" w:color="auto" w:sz="4" w:space="0"/>
              <w:bottom w:val="single" w:color="auto" w:sz="4" w:space="0"/>
              <w:right w:val="single" w:color="auto" w:sz="4" w:space="0"/>
            </w:tcBorders>
          </w:tcPr>
          <w:p w14:paraId="3F2AEEE3">
            <w:pPr>
              <w:rPr>
                <w:rFonts w:ascii="Calibri" w:hAnsi="Calibri" w:cs="Calibri"/>
                <w:sz w:val="22"/>
                <w:szCs w:val="22"/>
              </w:rPr>
            </w:pPr>
            <w:r>
              <w:rPr>
                <w:rFonts w:ascii="Calibri" w:hAnsi="Calibri" w:eastAsia="Calibri" w:cs="Calibri"/>
                <w:sz w:val="20"/>
                <w:szCs w:val="20"/>
              </w:rPr>
              <w:t>+1-877-916-3025</w:t>
            </w:r>
          </w:p>
        </w:tc>
        <w:tc>
          <w:tcPr>
            <w:tcW w:w="1440" w:type="dxa"/>
            <w:tcBorders>
              <w:top w:val="single" w:color="auto" w:sz="4" w:space="0"/>
              <w:left w:val="single" w:color="auto" w:sz="4" w:space="0"/>
              <w:bottom w:val="single" w:color="auto" w:sz="4" w:space="0"/>
              <w:right w:val="single" w:color="auto" w:sz="4" w:space="0"/>
            </w:tcBorders>
          </w:tcPr>
          <w:p w14:paraId="6D1B488A">
            <w:pPr>
              <w:rPr>
                <w:rFonts w:ascii="Calibri" w:hAnsi="Calibri" w:cs="Calibri"/>
                <w:sz w:val="22"/>
                <w:szCs w:val="22"/>
              </w:rPr>
            </w:pPr>
            <w:r>
              <w:rPr>
                <w:rFonts w:ascii="Calibri" w:hAnsi="Calibri" w:cs="Calibri"/>
                <w:sz w:val="22"/>
                <w:szCs w:val="22"/>
              </w:rPr>
              <w:t>408-693-5499</w:t>
            </w:r>
          </w:p>
        </w:tc>
        <w:tc>
          <w:tcPr>
            <w:tcW w:w="2340" w:type="dxa"/>
            <w:tcBorders>
              <w:top w:val="single" w:color="auto" w:sz="4" w:space="0"/>
              <w:left w:val="single" w:color="auto" w:sz="4" w:space="0"/>
              <w:bottom w:val="single" w:color="auto" w:sz="4" w:space="0"/>
            </w:tcBorders>
          </w:tcPr>
          <w:p w14:paraId="4ABABA50">
            <w:pPr>
              <w:rPr>
                <w:rFonts w:ascii="Calibri" w:hAnsi="Calibri" w:cs="Calibri"/>
                <w:sz w:val="22"/>
                <w:szCs w:val="22"/>
              </w:rPr>
            </w:pPr>
            <w:r>
              <w:rPr>
                <w:rFonts w:ascii="Calibri" w:hAnsi="Calibri" w:cs="Calibri"/>
                <w:sz w:val="22"/>
                <w:szCs w:val="22"/>
              </w:rPr>
              <w:t>N/A</w:t>
            </w:r>
          </w:p>
        </w:tc>
      </w:tr>
    </w:tbl>
    <w:p w14:paraId="70128128">
      <w:pPr>
        <w:rPr>
          <w:rFonts w:ascii="Calibri" w:hAnsi="Calibri" w:cs="Calibri"/>
          <w:b/>
          <w:sz w:val="22"/>
          <w:szCs w:val="22"/>
        </w:rPr>
      </w:pPr>
    </w:p>
    <w:p w14:paraId="10F1D957">
      <w:pPr>
        <w:rPr>
          <w:rFonts w:ascii="Calibri" w:hAnsi="Calibri" w:cs="Calibri"/>
          <w:sz w:val="22"/>
          <w:szCs w:val="22"/>
        </w:rPr>
      </w:pPr>
      <w:r>
        <w:rPr>
          <w:rFonts w:ascii="Calibri" w:hAnsi="Calibri" w:cs="Calibri"/>
          <w:b/>
          <w:sz w:val="22"/>
          <w:szCs w:val="22"/>
        </w:rPr>
        <w:t>3.  Change Control Management/Update Management.</w:t>
      </w:r>
      <w:r>
        <w:rPr>
          <w:rFonts w:ascii="Calibri" w:hAnsi="Calibri" w:cs="Calibri"/>
          <w:sz w:val="22"/>
          <w:szCs w:val="22"/>
        </w:rPr>
        <w:t xml:space="preserve">  </w:t>
      </w:r>
    </w:p>
    <w:bookmarkEnd w:id="2"/>
    <w:p w14:paraId="292B912F">
      <w:pPr>
        <w:rPr>
          <w:rFonts w:ascii="Calibri" w:hAnsi="Calibri" w:cs="Calibri"/>
          <w:sz w:val="22"/>
          <w:szCs w:val="22"/>
        </w:rPr>
      </w:pPr>
    </w:p>
    <w:p w14:paraId="0F41C9AD">
      <w:pPr>
        <w:tabs>
          <w:tab w:val="left" w:pos="720"/>
        </w:tabs>
        <w:ind w:left="1440" w:hanging="1440"/>
        <w:rPr>
          <w:rFonts w:ascii="Calibri" w:hAnsi="Calibri" w:cs="Calibri"/>
          <w:sz w:val="22"/>
          <w:szCs w:val="22"/>
        </w:rPr>
      </w:pPr>
      <w:r>
        <w:rPr>
          <w:rFonts w:ascii="Calibri" w:hAnsi="Calibri" w:cs="Calibri"/>
          <w:sz w:val="22"/>
          <w:szCs w:val="22"/>
        </w:rPr>
        <w:tab/>
      </w:r>
      <w:r>
        <w:rPr>
          <w:rFonts w:ascii="Calibri" w:hAnsi="Calibri" w:cs="Calibri"/>
          <w:sz w:val="22"/>
          <w:szCs w:val="22"/>
        </w:rPr>
        <w:t>A.</w:t>
      </w:r>
      <w:r>
        <w:rPr>
          <w:rFonts w:ascii="Calibri" w:hAnsi="Calibri" w:cs="Calibri"/>
          <w:sz w:val="22"/>
          <w:szCs w:val="22"/>
        </w:rPr>
        <w:tab/>
      </w:r>
      <w:r>
        <w:rPr>
          <w:rFonts w:ascii="Calibri" w:hAnsi="Calibri" w:cs="Calibri"/>
          <w:sz w:val="22"/>
          <w:szCs w:val="22"/>
        </w:rPr>
        <w:t>Implementation of Updates/Maintenance: InstaVision will ensure that any planned maintenance and update events within the InstaVision Service will be executed in a professional manner.  Proper execution includes advance notification to Company by InstaVision.</w:t>
      </w:r>
    </w:p>
    <w:p w14:paraId="3A42EC6A">
      <w:pPr>
        <w:tabs>
          <w:tab w:val="left" w:pos="720"/>
        </w:tabs>
        <w:ind w:left="1440" w:hanging="1440"/>
        <w:rPr>
          <w:rFonts w:ascii="Calibri" w:hAnsi="Calibri" w:cs="Calibri"/>
          <w:sz w:val="22"/>
          <w:szCs w:val="22"/>
        </w:rPr>
      </w:pPr>
      <w:r>
        <w:rPr>
          <w:rFonts w:ascii="Calibri" w:hAnsi="Calibri" w:cs="Calibri"/>
          <w:sz w:val="22"/>
          <w:szCs w:val="22"/>
        </w:rPr>
        <w:tab/>
      </w:r>
      <w:r>
        <w:rPr>
          <w:rFonts w:ascii="Calibri" w:hAnsi="Calibri" w:cs="Calibri"/>
          <w:sz w:val="22"/>
          <w:szCs w:val="22"/>
        </w:rPr>
        <w:t>B.</w:t>
      </w:r>
      <w:r>
        <w:rPr>
          <w:rFonts w:ascii="Calibri" w:hAnsi="Calibri" w:cs="Calibri"/>
          <w:sz w:val="22"/>
          <w:szCs w:val="22"/>
        </w:rPr>
        <w:tab/>
      </w:r>
      <w:r>
        <w:rPr>
          <w:rFonts w:ascii="Calibri" w:hAnsi="Calibri" w:cs="Calibri"/>
          <w:sz w:val="22"/>
          <w:szCs w:val="22"/>
        </w:rPr>
        <w:t>Service Interruptions and Advanced Notification Requirements: InstaVision will provide Company with at least 72 hours advance notice via e-mail of all planned maintenance activities resulting in any service interruptions or possibility of any service interruption that will have a direct impact on the InstaVision Services.</w:t>
      </w:r>
    </w:p>
    <w:p w14:paraId="34747B92">
      <w:pPr>
        <w:tabs>
          <w:tab w:val="left" w:pos="720"/>
          <w:tab w:val="left" w:pos="1440"/>
        </w:tabs>
        <w:ind w:left="1440" w:hanging="1440"/>
        <w:rPr>
          <w:rFonts w:ascii="Calibri" w:hAnsi="Calibri" w:cs="Calibri"/>
          <w:sz w:val="22"/>
          <w:szCs w:val="22"/>
        </w:rPr>
      </w:pPr>
      <w:r>
        <w:rPr>
          <w:rFonts w:ascii="Calibri" w:hAnsi="Calibri" w:cs="Calibri"/>
          <w:sz w:val="22"/>
          <w:szCs w:val="22"/>
        </w:rPr>
        <w:tab/>
      </w:r>
      <w:r>
        <w:rPr>
          <w:rFonts w:ascii="Calibri" w:hAnsi="Calibri" w:cs="Calibri"/>
          <w:sz w:val="22"/>
          <w:szCs w:val="22"/>
        </w:rPr>
        <w:t>C.</w:t>
      </w:r>
      <w:r>
        <w:rPr>
          <w:rFonts w:ascii="Calibri" w:hAnsi="Calibri" w:cs="Calibri"/>
          <w:sz w:val="22"/>
          <w:szCs w:val="22"/>
        </w:rPr>
        <w:tab/>
      </w:r>
      <w:r>
        <w:rPr>
          <w:rFonts w:ascii="Calibri" w:hAnsi="Calibri" w:cs="Calibri"/>
          <w:sz w:val="22"/>
          <w:szCs w:val="22"/>
        </w:rPr>
        <w:t>InstaVision shall perform emergency maintenance as necessary and will, if possible, give advance notice thereof to Company.  “Emergency” shall mean that InstaVision has become aware of a problem that, if an immediate remedy is not implemented, will prevent InstaVision from continuing to support and provide the elements and aspects of the InstaVision Services.  Emergency downtime outside of the maintenance window will be counted as unscheduled downtime in determining whether InstaVision has achieved its service uptime goal.</w:t>
      </w:r>
    </w:p>
    <w:p w14:paraId="55EB856E">
      <w:pPr>
        <w:rPr>
          <w:ins w:id="19" w:author="*^ _ ^" w:date="2025-07-04T17:34:26Z"/>
          <w:rStyle w:val="45"/>
          <w:b/>
          <w:bCs/>
          <w:sz w:val="20"/>
          <w:szCs w:val="20"/>
          <w:shd w:val="clear" w:color="auto" w:fill="auto"/>
          <w:lang w:val="zh-CN" w:eastAsia="zh-CN"/>
        </w:rPr>
      </w:pPr>
      <w:ins w:id="20" w:author="*^ _ ^" w:date="2025-07-04T17:33:32Z">
        <w:r>
          <w:rPr>
            <w:rFonts w:hint="eastAsia" w:ascii="Calibri" w:hAnsi="Calibri" w:eastAsia="宋体" w:cs="Calibri"/>
            <w:b/>
            <w:sz w:val="22"/>
            <w:szCs w:val="22"/>
            <w:lang w:val="en-US" w:eastAsia="zh-CN"/>
          </w:rPr>
          <w:t>4</w:t>
        </w:r>
      </w:ins>
      <w:ins w:id="21" w:author="*^ _ ^" w:date="2025-07-04T17:33:28Z">
        <w:r>
          <w:rPr>
            <w:rFonts w:ascii="Calibri" w:hAnsi="Calibri" w:cs="Calibri"/>
            <w:b/>
            <w:sz w:val="22"/>
            <w:szCs w:val="22"/>
          </w:rPr>
          <w:t xml:space="preserve">.  </w:t>
        </w:r>
      </w:ins>
      <w:ins w:id="22" w:author="*^ _ ^" w:date="2025-07-04T17:33:48Z">
        <w:r>
          <w:rPr>
            <w:rStyle w:val="45"/>
            <w:b/>
            <w:bCs/>
            <w:sz w:val="20"/>
            <w:szCs w:val="20"/>
            <w:shd w:val="clear" w:color="auto" w:fill="auto"/>
            <w:lang w:val="zh-CN" w:eastAsia="zh-CN"/>
          </w:rPr>
          <w:t>Service Warranty</w:t>
        </w:r>
      </w:ins>
      <w:ins w:id="23" w:author="*^ _ ^" w:date="2025-07-04T17:33:49Z">
        <w:r>
          <w:rPr>
            <w:rStyle w:val="45"/>
            <w:rFonts w:hint="eastAsia"/>
            <w:b/>
            <w:bCs/>
            <w:sz w:val="20"/>
            <w:szCs w:val="20"/>
            <w:shd w:val="clear" w:color="auto" w:fill="auto"/>
            <w:lang w:val="en-US" w:eastAsia="zh-CN"/>
          </w:rPr>
          <w:t xml:space="preserve"> </w:t>
        </w:r>
      </w:ins>
      <w:ins w:id="24" w:author="*^ _ ^" w:date="2025-07-04T17:33:53Z">
        <w:r>
          <w:rPr>
            <w:rStyle w:val="45"/>
            <w:rFonts w:hint="eastAsia"/>
            <w:b/>
            <w:bCs/>
            <w:sz w:val="20"/>
            <w:szCs w:val="20"/>
            <w:shd w:val="clear" w:color="auto" w:fill="auto"/>
            <w:lang w:val="en-US" w:eastAsia="zh-CN"/>
          </w:rPr>
          <w:t>a</w:t>
        </w:r>
      </w:ins>
      <w:ins w:id="25" w:author="*^ _ ^" w:date="2025-07-04T17:33:54Z">
        <w:r>
          <w:rPr>
            <w:rStyle w:val="45"/>
            <w:rFonts w:hint="eastAsia"/>
            <w:b/>
            <w:bCs/>
            <w:sz w:val="20"/>
            <w:szCs w:val="20"/>
            <w:shd w:val="clear" w:color="auto" w:fill="auto"/>
            <w:lang w:val="en-US" w:eastAsia="zh-CN"/>
          </w:rPr>
          <w:t>nd</w:t>
        </w:r>
      </w:ins>
      <w:ins w:id="26" w:author="*^ _ ^" w:date="2025-07-04T17:33:55Z">
        <w:r>
          <w:rPr>
            <w:rStyle w:val="45"/>
            <w:rFonts w:hint="eastAsia"/>
            <w:b/>
            <w:bCs/>
            <w:sz w:val="20"/>
            <w:szCs w:val="20"/>
            <w:shd w:val="clear" w:color="auto" w:fill="auto"/>
            <w:lang w:val="en-US" w:eastAsia="zh-CN"/>
          </w:rPr>
          <w:t xml:space="preserve"> </w:t>
        </w:r>
      </w:ins>
      <w:ins w:id="27" w:author="*^ _ ^" w:date="2025-07-04T17:33:28Z">
        <w:r>
          <w:rPr>
            <w:rFonts w:ascii="Calibri" w:hAnsi="Calibri" w:cs="Calibri"/>
            <w:sz w:val="22"/>
            <w:szCs w:val="22"/>
          </w:rPr>
          <w:t xml:space="preserve"> </w:t>
        </w:r>
      </w:ins>
      <w:ins w:id="28" w:author="*^ _ ^" w:date="2025-07-04T17:34:19Z">
        <w:r>
          <w:rPr>
            <w:rStyle w:val="45"/>
            <w:b/>
            <w:bCs/>
            <w:sz w:val="20"/>
            <w:szCs w:val="20"/>
            <w:shd w:val="clear" w:color="auto" w:fill="auto"/>
            <w:lang w:val="zh-CN" w:eastAsia="zh-CN"/>
          </w:rPr>
          <w:t>Security</w:t>
        </w:r>
      </w:ins>
    </w:p>
    <w:p w14:paraId="4D3FF1F8">
      <w:pPr>
        <w:ind w:left="1484" w:leftChars="48" w:hanging="1407" w:hangingChars="703"/>
        <w:rPr>
          <w:ins w:id="29" w:author="*^ _ ^" w:date="2025-07-04T17:35:59Z"/>
          <w:rFonts w:hint="eastAsia" w:ascii="Calibri" w:hAnsi="Calibri" w:cs="Calibri"/>
          <w:sz w:val="22"/>
          <w:szCs w:val="22"/>
          <w:lang w:eastAsia="zh-CN"/>
        </w:rPr>
      </w:pPr>
      <w:ins w:id="30" w:author="*^ _ ^" w:date="2025-07-04T17:34:28Z">
        <w:r>
          <w:rPr>
            <w:rStyle w:val="45"/>
            <w:rFonts w:hint="eastAsia"/>
            <w:b/>
            <w:bCs/>
            <w:sz w:val="20"/>
            <w:szCs w:val="20"/>
            <w:shd w:val="clear" w:color="auto" w:fill="auto"/>
            <w:lang w:val="en-US" w:eastAsia="zh-CN"/>
          </w:rPr>
          <w:t xml:space="preserve">   </w:t>
        </w:r>
      </w:ins>
      <w:ins w:id="31" w:author="*^ _ ^" w:date="2025-07-04T17:34:29Z">
        <w:r>
          <w:rPr>
            <w:rStyle w:val="45"/>
            <w:rFonts w:hint="eastAsia"/>
            <w:b/>
            <w:bCs/>
            <w:sz w:val="20"/>
            <w:szCs w:val="20"/>
            <w:shd w:val="clear" w:color="auto" w:fill="auto"/>
            <w:lang w:val="en-US" w:eastAsia="zh-CN"/>
          </w:rPr>
          <w:t xml:space="preserve">     </w:t>
        </w:r>
      </w:ins>
      <w:ins w:id="32" w:author="*^ _ ^" w:date="2025-07-04T17:34:30Z">
        <w:r>
          <w:rPr>
            <w:rStyle w:val="45"/>
            <w:rFonts w:hint="eastAsia"/>
            <w:b/>
            <w:bCs/>
            <w:sz w:val="20"/>
            <w:szCs w:val="20"/>
            <w:shd w:val="clear" w:color="auto" w:fill="auto"/>
            <w:lang w:val="en-US" w:eastAsia="zh-CN"/>
          </w:rPr>
          <w:t xml:space="preserve"> </w:t>
        </w:r>
      </w:ins>
      <w:ins w:id="33" w:author="*^ _ ^" w:date="2025-07-04T17:34:31Z">
        <w:r>
          <w:rPr>
            <w:rFonts w:hint="default" w:ascii="Calibri" w:hAnsi="Calibri" w:cs="Calibri"/>
            <w:b w:val="0"/>
            <w:bCs w:val="0"/>
            <w:sz w:val="22"/>
            <w:szCs w:val="22"/>
            <w:shd w:val="clear"/>
            <w:lang w:val="en-US" w:eastAsia="zh-CN"/>
          </w:rPr>
          <w:t xml:space="preserve"> </w:t>
        </w:r>
      </w:ins>
      <w:ins w:id="34" w:author="*^ _ ^" w:date="2025-07-04T17:34:32Z">
        <w:r>
          <w:rPr>
            <w:rFonts w:hint="default" w:ascii="Calibri" w:hAnsi="Calibri" w:cs="Calibri"/>
            <w:b w:val="0"/>
            <w:bCs w:val="0"/>
            <w:sz w:val="22"/>
            <w:szCs w:val="22"/>
            <w:shd w:val="clear"/>
            <w:lang w:val="en-US" w:eastAsia="zh-CN"/>
          </w:rPr>
          <w:t>A.</w:t>
        </w:r>
      </w:ins>
      <w:ins w:id="35" w:author="*^ _ ^" w:date="2025-07-04T17:34:34Z">
        <w:r>
          <w:rPr>
            <w:rFonts w:hint="default" w:ascii="Calibri" w:hAnsi="Calibri" w:cs="Calibri"/>
            <w:b w:val="0"/>
            <w:bCs w:val="0"/>
            <w:sz w:val="22"/>
            <w:szCs w:val="22"/>
            <w:shd w:val="clear"/>
            <w:lang w:val="en-US" w:eastAsia="zh-CN"/>
          </w:rPr>
          <w:t xml:space="preserve">   </w:t>
        </w:r>
      </w:ins>
      <w:ins w:id="36" w:author="*^ _ ^" w:date="2025-07-04T17:34:35Z">
        <w:r>
          <w:rPr>
            <w:rFonts w:hint="default" w:ascii="Calibri" w:hAnsi="Calibri" w:cs="Calibri"/>
            <w:b w:val="0"/>
            <w:bCs w:val="0"/>
            <w:sz w:val="22"/>
            <w:szCs w:val="22"/>
            <w:shd w:val="clear"/>
            <w:lang w:val="en-US" w:eastAsia="zh-CN"/>
          </w:rPr>
          <w:t xml:space="preserve">     </w:t>
        </w:r>
      </w:ins>
      <w:ins w:id="37" w:author="*^ _ ^" w:date="2025-07-04T17:35:56Z">
        <w:r>
          <w:rPr>
            <w:rFonts w:hint="eastAsia" w:ascii="Calibri" w:hAnsi="Calibri" w:cs="Calibri"/>
            <w:b w:val="0"/>
            <w:bCs w:val="0"/>
            <w:sz w:val="22"/>
            <w:szCs w:val="22"/>
            <w:shd w:val="clear"/>
            <w:lang w:val="en-US" w:eastAsia="zh-CN"/>
          </w:rPr>
          <w:t xml:space="preserve"> </w:t>
        </w:r>
      </w:ins>
      <w:ins w:id="38" w:author="*^ _ ^" w:date="2025-07-04T17:34:35Z">
        <w:r>
          <w:rPr>
            <w:rFonts w:hint="default" w:ascii="Calibri" w:hAnsi="Calibri" w:cs="Calibri"/>
            <w:b w:val="0"/>
            <w:bCs w:val="0"/>
            <w:sz w:val="22"/>
            <w:szCs w:val="22"/>
            <w:shd w:val="clear"/>
            <w:lang w:val="en-US" w:eastAsia="zh-CN"/>
          </w:rPr>
          <w:t xml:space="preserve"> </w:t>
        </w:r>
      </w:ins>
      <w:ins w:id="39" w:author="*^ _ ^" w:date="2025-07-04T17:35:05Z">
        <w:r>
          <w:rPr>
            <w:rFonts w:hint="eastAsia" w:ascii="Calibri" w:hAnsi="Calibri" w:cs="Calibri"/>
            <w:sz w:val="22"/>
            <w:szCs w:val="22"/>
            <w:lang w:eastAsia="zh-CN"/>
          </w:rPr>
          <w:t>InstaVision warrants service availability of 99.5% per month. Failure to meet this standard for 3 consecutive months entitles Company to terminate without penalty.</w:t>
        </w:r>
      </w:ins>
    </w:p>
    <w:p w14:paraId="40D138C0">
      <w:pPr>
        <w:ind w:left="1623" w:leftChars="48" w:hanging="1546" w:hangingChars="703"/>
        <w:rPr>
          <w:ins w:id="40" w:author="*^ _ ^" w:date="2025-07-04T17:35:08Z"/>
          <w:rFonts w:hint="default" w:ascii="Calibri" w:hAnsi="Calibri" w:cs="Calibri"/>
          <w:sz w:val="22"/>
          <w:szCs w:val="22"/>
          <w:lang w:val="en-US" w:eastAsia="zh-CN"/>
        </w:rPr>
      </w:pPr>
      <w:ins w:id="41" w:author="*^ _ ^" w:date="2025-07-04T17:36:00Z">
        <w:r>
          <w:rPr>
            <w:rFonts w:hint="eastAsia" w:ascii="Calibri" w:hAnsi="Calibri" w:cs="Calibri"/>
            <w:sz w:val="22"/>
            <w:szCs w:val="22"/>
            <w:lang w:val="en-US" w:eastAsia="zh-CN"/>
          </w:rPr>
          <w:t xml:space="preserve">  </w:t>
        </w:r>
      </w:ins>
      <w:ins w:id="42" w:author="*^ _ ^" w:date="2025-07-04T17:36:01Z">
        <w:r>
          <w:rPr>
            <w:rFonts w:hint="eastAsia" w:ascii="Calibri" w:hAnsi="Calibri" w:cs="Calibri"/>
            <w:sz w:val="22"/>
            <w:szCs w:val="22"/>
            <w:lang w:val="en-US" w:eastAsia="zh-CN"/>
          </w:rPr>
          <w:t xml:space="preserve">     </w:t>
        </w:r>
      </w:ins>
      <w:ins w:id="43" w:author="*^ _ ^" w:date="2025-07-04T17:36:02Z">
        <w:r>
          <w:rPr>
            <w:rFonts w:hint="eastAsia" w:ascii="Calibri" w:hAnsi="Calibri" w:cs="Calibri"/>
            <w:sz w:val="22"/>
            <w:szCs w:val="22"/>
            <w:lang w:val="en-US" w:eastAsia="zh-CN"/>
          </w:rPr>
          <w:t xml:space="preserve">   </w:t>
        </w:r>
      </w:ins>
      <w:ins w:id="44" w:author="*^ _ ^" w:date="2025-07-04T17:36:04Z">
        <w:r>
          <w:rPr>
            <w:rFonts w:hint="eastAsia" w:ascii="Calibri" w:hAnsi="Calibri" w:cs="Calibri"/>
            <w:sz w:val="22"/>
            <w:szCs w:val="22"/>
            <w:lang w:val="en-US" w:eastAsia="zh-CN"/>
          </w:rPr>
          <w:t>B.</w:t>
        </w:r>
      </w:ins>
      <w:ins w:id="45" w:author="*^ _ ^" w:date="2025-07-04T17:36:06Z">
        <w:r>
          <w:rPr>
            <w:rFonts w:hint="eastAsia" w:ascii="Calibri" w:hAnsi="Calibri" w:cs="Calibri"/>
            <w:sz w:val="22"/>
            <w:szCs w:val="22"/>
            <w:lang w:val="en-US" w:eastAsia="zh-CN"/>
          </w:rPr>
          <w:t xml:space="preserve">        </w:t>
        </w:r>
      </w:ins>
      <w:ins w:id="46" w:author="*^ _ ^" w:date="2025-07-04T17:36:07Z">
        <w:r>
          <w:rPr>
            <w:rFonts w:hint="eastAsia" w:ascii="Calibri" w:hAnsi="Calibri" w:cs="Calibri"/>
            <w:sz w:val="22"/>
            <w:szCs w:val="22"/>
            <w:lang w:val="en-US" w:eastAsia="zh-CN"/>
          </w:rPr>
          <w:t xml:space="preserve">     </w:t>
        </w:r>
      </w:ins>
      <w:ins w:id="47" w:author="*^ _ ^" w:date="2025-07-04T17:36:08Z">
        <w:r>
          <w:rPr>
            <w:rFonts w:hint="eastAsia" w:ascii="Calibri" w:hAnsi="Calibri" w:cs="Calibri"/>
            <w:sz w:val="22"/>
            <w:szCs w:val="22"/>
            <w:lang w:val="en-US" w:eastAsia="zh-CN"/>
          </w:rPr>
          <w:t xml:space="preserve"> </w:t>
        </w:r>
      </w:ins>
      <w:ins w:id="48" w:author="*^ _ ^" w:date="2025-07-04T17:36:22Z">
        <w:r>
          <w:rPr>
            <w:rFonts w:hint="eastAsia" w:ascii="Calibri" w:hAnsi="Calibri" w:cs="Calibri"/>
            <w:sz w:val="22"/>
            <w:szCs w:val="22"/>
            <w:lang w:eastAsia="zh-CN"/>
          </w:rPr>
          <w:t>InstaVision shall comply with ISO 27001 standards and bear all costs of data breaches.</w:t>
        </w:r>
      </w:ins>
      <w:bookmarkStart w:id="3" w:name="_GoBack"/>
      <w:bookmarkEnd w:id="3"/>
    </w:p>
    <w:p w14:paraId="12643F35">
      <w:pPr>
        <w:rPr>
          <w:ins w:id="49" w:author="*^ _ ^" w:date="2025-07-04T17:34:20Z"/>
          <w:rStyle w:val="45"/>
          <w:rFonts w:hint="default"/>
          <w:b/>
          <w:bCs/>
          <w:sz w:val="20"/>
          <w:szCs w:val="20"/>
          <w:shd w:val="clear" w:color="auto" w:fill="auto"/>
          <w:lang w:val="en-US" w:eastAsia="zh-CN"/>
        </w:rPr>
      </w:pPr>
    </w:p>
    <w:p w14:paraId="40BB4ED3">
      <w:pPr>
        <w:rPr>
          <w:ins w:id="50" w:author="*^ _ ^" w:date="2025-07-04T17:33:28Z"/>
          <w:rStyle w:val="45"/>
          <w:b/>
          <w:bCs/>
          <w:sz w:val="20"/>
          <w:szCs w:val="20"/>
          <w:shd w:val="clear" w:color="auto" w:fill="auto"/>
          <w:lang w:val="zh-CN" w:eastAsia="zh-CN"/>
        </w:rPr>
      </w:pPr>
    </w:p>
    <w:p w14:paraId="4E2892EE"/>
    <w:p w14:paraId="536DF72A">
      <w:pPr>
        <w:jc w:val="center"/>
        <w:rPr>
          <w:rFonts w:ascii="Calibri" w:hAnsi="Calibri" w:eastAsia="Calibri" w:cs="Calibri"/>
          <w:b/>
          <w:sz w:val="20"/>
          <w:szCs w:val="20"/>
          <w:u w:val="single"/>
        </w:rPr>
      </w:pPr>
    </w:p>
    <w:p w14:paraId="7926A4C1">
      <w:pPr>
        <w:rPr>
          <w:rFonts w:ascii="Calibri" w:hAnsi="Calibri" w:eastAsia="Calibri" w:cs="Calibri"/>
          <w:b/>
          <w:sz w:val="20"/>
          <w:szCs w:val="20"/>
          <w:u w:val="single"/>
        </w:rPr>
      </w:pPr>
      <w:r>
        <w:rPr>
          <w:rFonts w:ascii="Calibri" w:hAnsi="Calibri" w:eastAsia="Calibri" w:cs="Calibri"/>
          <w:b/>
          <w:sz w:val="20"/>
          <w:szCs w:val="20"/>
          <w:u w:val="single"/>
        </w:rPr>
        <w:br w:type="page"/>
      </w:r>
    </w:p>
    <w:p w14:paraId="76243E43">
      <w:pPr>
        <w:jc w:val="center"/>
        <w:rPr>
          <w:rFonts w:eastAsia="Calibri" w:asciiTheme="minorHAnsi" w:hAnsiTheme="minorHAnsi" w:cstheme="minorHAnsi"/>
          <w:b/>
          <w:sz w:val="20"/>
          <w:szCs w:val="20"/>
          <w:u w:val="single"/>
        </w:rPr>
      </w:pPr>
      <w:r>
        <w:rPr>
          <w:rFonts w:eastAsia="Calibri" w:asciiTheme="minorHAnsi" w:hAnsiTheme="minorHAnsi" w:cstheme="minorHAnsi"/>
          <w:b/>
          <w:sz w:val="20"/>
          <w:szCs w:val="20"/>
          <w:u w:val="single"/>
        </w:rPr>
        <w:t>Annex III: Combined Product Description and Technical Specifications</w:t>
      </w:r>
    </w:p>
    <w:p w14:paraId="6775756B">
      <w:pPr>
        <w:pBdr>
          <w:top w:val="none" w:color="auto" w:sz="0" w:space="0"/>
          <w:left w:val="none" w:color="auto" w:sz="0" w:space="0"/>
          <w:bottom w:val="none" w:color="auto" w:sz="0" w:space="0"/>
          <w:right w:val="none" w:color="auto" w:sz="0" w:space="0"/>
          <w:between w:val="none" w:color="auto" w:sz="0" w:space="0"/>
        </w:pBdr>
        <w:spacing w:after="200" w:line="276" w:lineRule="auto"/>
        <w:rPr>
          <w:rFonts w:eastAsia="Calibri" w:asciiTheme="minorHAnsi" w:hAnsiTheme="minorHAnsi" w:cstheme="minorHAnsi"/>
          <w:sz w:val="20"/>
          <w:szCs w:val="20"/>
          <w:highlight w:val="yellow"/>
        </w:rPr>
      </w:pPr>
    </w:p>
    <w:p w14:paraId="32B6BB2F">
      <w:pPr>
        <w:spacing w:after="6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52"/>
          <w:szCs w:val="52"/>
        </w:rPr>
        <w:t>Instaview Statement of Work</w:t>
      </w:r>
    </w:p>
    <w:p w14:paraId="2737B8CB">
      <w:pPr>
        <w:spacing w:before="400" w:after="120" w:line="240" w:lineRule="auto"/>
        <w:ind w:left="0" w:right="0" w:firstLine="0"/>
        <w:jc w:val="left"/>
        <w:outlineLvl w:val="0"/>
        <w:rPr>
          <w:rFonts w:eastAsia="Times New Roman" w:asciiTheme="minorHAnsi" w:hAnsiTheme="minorHAnsi" w:cstheme="minorHAnsi"/>
          <w:b/>
          <w:bCs/>
          <w:color w:val="auto"/>
          <w:kern w:val="36"/>
          <w:sz w:val="48"/>
          <w:szCs w:val="48"/>
        </w:rPr>
      </w:pPr>
      <w:r>
        <w:rPr>
          <w:rFonts w:eastAsia="Times New Roman" w:asciiTheme="minorHAnsi" w:hAnsiTheme="minorHAnsi" w:cstheme="minorHAnsi"/>
          <w:kern w:val="36"/>
          <w:sz w:val="40"/>
          <w:szCs w:val="40"/>
        </w:rPr>
        <w:t>Introduction</w:t>
      </w:r>
    </w:p>
    <w:p w14:paraId="1FB8F87F">
      <w:pPr>
        <w:spacing w:after="0" w:line="240" w:lineRule="auto"/>
        <w:ind w:left="0" w:right="0" w:firstLine="0"/>
        <w:jc w:val="left"/>
        <w:rPr>
          <w:rFonts w:eastAsia="Times New Roman" w:asciiTheme="minorHAnsi" w:hAnsiTheme="minorHAnsi" w:cstheme="minorHAnsi"/>
          <w:sz w:val="22"/>
          <w:szCs w:val="22"/>
        </w:rPr>
      </w:pPr>
      <w:r>
        <w:rPr>
          <w:rFonts w:eastAsia="Times New Roman" w:asciiTheme="minorHAnsi" w:hAnsiTheme="minorHAnsi" w:cstheme="minorHAnsi"/>
          <w:sz w:val="22"/>
          <w:szCs w:val="22"/>
        </w:rPr>
        <w:t>The purpose of this document is to describe all elements of work to be completed by InstaVision and COMPANY to create a Combined Product for duration and use as described in the InstaVision Master Services Agreement. </w:t>
      </w:r>
    </w:p>
    <w:p w14:paraId="4A27A3F5">
      <w:pPr>
        <w:spacing w:after="0" w:line="240" w:lineRule="auto"/>
        <w:ind w:left="0" w:right="0" w:firstLine="0"/>
        <w:jc w:val="left"/>
        <w:rPr>
          <w:rFonts w:eastAsia="Times New Roman" w:asciiTheme="minorHAnsi" w:hAnsiTheme="minorHAnsi" w:cstheme="minorHAnsi"/>
          <w:color w:val="auto"/>
          <w:sz w:val="24"/>
          <w:szCs w:val="24"/>
        </w:rPr>
      </w:pPr>
    </w:p>
    <w:p w14:paraId="1621F52F">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This may include data and/or voice capabilities facilitating connectivity with emergency services, safety agents and/or other services as described in the Combined Product Description for the delivery of said services to company and/or its respective users, parties or representatives.  Enabling these services requires cooperative development involving both InstaVision and Company; This document provides the framework under which InstaVision and Company will work together to develop these services.</w:t>
      </w:r>
    </w:p>
    <w:p w14:paraId="2FC7C5C5">
      <w:pPr>
        <w:spacing w:before="400" w:after="120" w:line="240" w:lineRule="auto"/>
        <w:ind w:left="0" w:right="0" w:firstLine="0"/>
        <w:jc w:val="left"/>
        <w:outlineLvl w:val="0"/>
        <w:rPr>
          <w:rFonts w:eastAsia="Times New Roman" w:asciiTheme="minorHAnsi" w:hAnsiTheme="minorHAnsi" w:cstheme="minorHAnsi"/>
          <w:b/>
          <w:bCs/>
          <w:color w:val="auto"/>
          <w:kern w:val="36"/>
          <w:sz w:val="48"/>
          <w:szCs w:val="48"/>
        </w:rPr>
      </w:pPr>
      <w:r>
        <w:rPr>
          <w:rFonts w:eastAsia="Times New Roman" w:asciiTheme="minorHAnsi" w:hAnsiTheme="minorHAnsi" w:cstheme="minorHAnsi"/>
          <w:kern w:val="36"/>
          <w:sz w:val="40"/>
          <w:szCs w:val="40"/>
        </w:rPr>
        <w:t>Scope of work and description</w:t>
      </w:r>
    </w:p>
    <w:p w14:paraId="1DFAEB2A">
      <w:pPr>
        <w:spacing w:before="360" w:after="120" w:line="240" w:lineRule="auto"/>
        <w:ind w:left="0" w:right="0" w:firstLine="0"/>
        <w:jc w:val="left"/>
        <w:outlineLvl w:val="1"/>
        <w:rPr>
          <w:rFonts w:eastAsia="Times New Roman" w:asciiTheme="minorHAnsi" w:hAnsiTheme="minorHAnsi" w:cstheme="minorHAnsi"/>
          <w:b/>
          <w:bCs/>
          <w:color w:val="auto"/>
          <w:sz w:val="36"/>
          <w:szCs w:val="36"/>
        </w:rPr>
      </w:pPr>
      <w:r>
        <w:rPr>
          <w:rFonts w:eastAsia="Times New Roman" w:asciiTheme="minorHAnsi" w:hAnsiTheme="minorHAnsi" w:cstheme="minorHAnsi"/>
          <w:sz w:val="32"/>
          <w:szCs w:val="32"/>
        </w:rPr>
        <w:t>Phases</w:t>
      </w:r>
      <w:r>
        <w:rPr>
          <w:rFonts w:eastAsia="Times New Roman" w:asciiTheme="minorHAnsi" w:hAnsiTheme="minorHAnsi" w:cstheme="minorHAnsi"/>
          <w:sz w:val="32"/>
          <w:szCs w:val="32"/>
        </w:rPr>
        <w:drawing>
          <wp:inline distT="0" distB="0" distL="0" distR="0">
            <wp:extent cx="5943600" cy="2047875"/>
            <wp:effectExtent l="0" t="0" r="0" b="9525"/>
            <wp:docPr id="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diagram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2047875"/>
                    </a:xfrm>
                    <a:prstGeom prst="rect">
                      <a:avLst/>
                    </a:prstGeom>
                    <a:noFill/>
                    <a:ln>
                      <a:noFill/>
                    </a:ln>
                  </pic:spPr>
                </pic:pic>
              </a:graphicData>
            </a:graphic>
          </wp:inline>
        </w:drawing>
      </w:r>
    </w:p>
    <w:p w14:paraId="3E1C6082">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r>
        <w:rPr>
          <w:rFonts w:eastAsia="Times New Roman" w:asciiTheme="minorHAnsi" w:hAnsiTheme="minorHAnsi" w:cstheme="minorHAnsi"/>
          <w:color w:val="434343"/>
          <w:sz w:val="28"/>
          <w:szCs w:val="28"/>
        </w:rPr>
        <w:t>Alignment Phase</w:t>
      </w:r>
    </w:p>
    <w:p w14:paraId="61AF222F">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 xml:space="preserve">The Alignment phase kicks-off implementation of the combined product, beginning with a </w:t>
      </w:r>
      <w:r>
        <w:rPr>
          <w:rFonts w:eastAsia="Times New Roman" w:asciiTheme="minorHAnsi" w:hAnsiTheme="minorHAnsi" w:cstheme="minorHAnsi"/>
          <w:b/>
          <w:bCs/>
          <w:sz w:val="22"/>
          <w:szCs w:val="22"/>
        </w:rPr>
        <w:t>Kick-Off Call.</w:t>
      </w:r>
      <w:r>
        <w:rPr>
          <w:rFonts w:eastAsia="Times New Roman" w:asciiTheme="minorHAnsi" w:hAnsiTheme="minorHAnsi" w:cstheme="minorHAnsi"/>
          <w:sz w:val="22"/>
          <w:szCs w:val="22"/>
        </w:rPr>
        <w:t>  This is where the project transitions to the Implementation leads (Implementation Engineer and Implementation Manager). The Implementation Engineer will be the main technical point of contact for the InstaVision side and will be the technical subject matter expert throughout the implementation. The Implementation Manager will project manage the implementation, ensuring deadlines are met, action items are clearly defined, and generally liaising between Company and InstaVision throughout the implementation.</w:t>
      </w:r>
    </w:p>
    <w:p w14:paraId="16BF3F71">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Milestones</w:t>
      </w:r>
    </w:p>
    <w:p w14:paraId="41F187C6">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Kick-Off Complete</w:t>
      </w:r>
    </w:p>
    <w:p w14:paraId="69F299D5">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Kick-Off will be considered complete following adjournment of the “Kick-Off Call”</w:t>
      </w:r>
    </w:p>
    <w:p w14:paraId="1B047798">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Technical Deep Dive Complete</w:t>
      </w:r>
    </w:p>
    <w:p w14:paraId="156CB553">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Technical Deep Dive will be considered complete following adjournment of the “Technical Deep Dive Call”.</w:t>
      </w:r>
    </w:p>
    <w:p w14:paraId="0674DFFD">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Alignment Phase Complete</w:t>
      </w:r>
    </w:p>
    <w:p w14:paraId="4CC18E2E">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The Alignment phase will be considered complete when all tasks have been completed and deliverables have been received by both Company and InstaVision.</w:t>
      </w:r>
    </w:p>
    <w:p w14:paraId="38784710">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Tasks</w:t>
      </w:r>
    </w:p>
    <w:p w14:paraId="794B0E2C">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InstaVision</w:t>
      </w:r>
    </w:p>
    <w:p w14:paraId="4F6B9443">
      <w:pPr>
        <w:numPr>
          <w:ilvl w:val="0"/>
          <w:numId w:val="3"/>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InstaVision Will Schedule a “Kick-Off Call” with members of both InstaVision and Company who are responsible for implementing and managing the Combined Product.  The purpose of this call is for members of Company and InstaVision to meet and coordinate details pertinent to complete all work items and deliverables outlined in this document.  Representatives from the Company are required to attend the Kick-Off Call.  If members of Company are unable to attend the Kick-Off Call then a representative from Company shall notify InstaVision in advance to re-schedule the call.</w:t>
      </w:r>
    </w:p>
    <w:p w14:paraId="6D23A5EE">
      <w:pPr>
        <w:numPr>
          <w:ilvl w:val="0"/>
          <w:numId w:val="3"/>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InstaVision Will schedule a “Technical Deep-Dive Call” with members of both InstaVision and Company who are responsible for technical implementation of the Combined Product.   The purpose of this call is for members of Company and InstaVision to align on technical implementation details and communication methods to be used throughout the development phase.  From this stage, the integration build will start with a deep dive into the API itself, how it works, generation of credentials, creation of JSON Payload schema, and other technical set-up requirements to start the process. </w:t>
      </w:r>
    </w:p>
    <w:p w14:paraId="0BA18244">
      <w:pPr>
        <w:numPr>
          <w:ilvl w:val="0"/>
          <w:numId w:val="3"/>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InstaVision Will create training materials for Emergency Communication Centers (ECC).  InstaVision will require two weeks to alert Emergency Call Centers about new data sources to ensure telecommunicators are trained on your solution.</w:t>
      </w:r>
    </w:p>
    <w:p w14:paraId="4E0F2645">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Company</w:t>
      </w:r>
    </w:p>
    <w:p w14:paraId="363C0E6B">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shall Review all InstaVision API Documentation noted in the section “InstaVision API Authorization” of the Combined Product Description</w:t>
      </w:r>
    </w:p>
    <w:p w14:paraId="3901E12F">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shall Compile use cases for product and other questions for InstaVision team</w:t>
      </w:r>
    </w:p>
    <w:p w14:paraId="18289866">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shall Let InstaVision know at least 48 hours in advance of any external demo</w:t>
      </w:r>
    </w:p>
    <w:p w14:paraId="686B501A">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will provide InstaVision an estimated date for testing commencement</w:t>
      </w:r>
    </w:p>
    <w:p w14:paraId="77ECE77C">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will provide InstaVision an estimated date for end-to-end testing</w:t>
      </w:r>
    </w:p>
    <w:p w14:paraId="56796B6B">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will provide InstaVision an anticipated launch date</w:t>
      </w:r>
    </w:p>
    <w:p w14:paraId="0B1ACCF4">
      <w:pPr>
        <w:numPr>
          <w:ilvl w:val="0"/>
          <w:numId w:val="4"/>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Company shall provide a “Customer Service” phone number for InstaVision to include in training materials.</w:t>
      </w:r>
    </w:p>
    <w:p w14:paraId="1E356164">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r>
        <w:rPr>
          <w:rFonts w:eastAsia="Times New Roman" w:asciiTheme="minorHAnsi" w:hAnsiTheme="minorHAnsi" w:cstheme="minorHAnsi"/>
          <w:color w:val="434343"/>
          <w:sz w:val="28"/>
          <w:szCs w:val="28"/>
        </w:rPr>
        <w:t>Development Phase</w:t>
      </w:r>
    </w:p>
    <w:p w14:paraId="00E60E60">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will assign an Implementation engineer to lead all aspects of developing the combined product, including workflows and use-cases included in this document.  Company will provide sufficient technical staffing to work cooperatively with InstaVision implementation engineer(s) to build the combined product</w:t>
      </w:r>
    </w:p>
    <w:p w14:paraId="14C23293">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Milestones</w:t>
      </w:r>
    </w:p>
    <w:p w14:paraId="791ADFA2">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Technical Integration Complete</w:t>
      </w:r>
    </w:p>
    <w:p w14:paraId="170231F8">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Development will be considered complete upon delivery from InstaVision to Company, of a code-snippet and usage documentation for the combined product.</w:t>
      </w:r>
    </w:p>
    <w:p w14:paraId="4A43A660">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Tasks</w:t>
      </w:r>
    </w:p>
    <w:tbl>
      <w:tblPr>
        <w:tblStyle w:val="16"/>
        <w:tblW w:w="0" w:type="auto"/>
        <w:tblInd w:w="0" w:type="dxa"/>
        <w:tblLayout w:type="autofit"/>
        <w:tblCellMar>
          <w:top w:w="15" w:type="dxa"/>
          <w:left w:w="15" w:type="dxa"/>
          <w:bottom w:w="15" w:type="dxa"/>
          <w:right w:w="15" w:type="dxa"/>
        </w:tblCellMar>
      </w:tblPr>
      <w:tblGrid>
        <w:gridCol w:w="1180"/>
        <w:gridCol w:w="8380"/>
      </w:tblGrid>
      <w:tr w14:paraId="5C661518">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0527BF5">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Owner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76A19A2">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Description</w:t>
            </w:r>
          </w:p>
        </w:tc>
      </w:tr>
      <w:tr w14:paraId="705547DA">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344313B">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A217368">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 xml:space="preserve">InstaVision Will provide Company with access to API and test environment tooling which may include and is not limited to: API access, emergency calling number(s), </w:t>
            </w:r>
          </w:p>
        </w:tc>
      </w:tr>
      <w:tr w14:paraId="7869DD1A">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2B265C4">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0F6D583">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will build workflows and use-cases contemplated in the Combined Product description</w:t>
            </w:r>
          </w:p>
        </w:tc>
      </w:tr>
      <w:tr w14:paraId="58D02B71">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0541879">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53B8E56">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will provide company with a “code snippet” or OpenAPI spec of the InstaVision Emergency Workflow API containing the functionality outlined in the Combined Product Description</w:t>
            </w:r>
          </w:p>
        </w:tc>
      </w:tr>
      <w:tr w14:paraId="78C487BE">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51F82B7">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4E67933">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 will build integrations to InstaVision API(s) to complete use cases described in the Combined Product description</w:t>
            </w:r>
          </w:p>
        </w:tc>
      </w:tr>
    </w:tbl>
    <w:p w14:paraId="26988BA5">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r>
        <w:rPr>
          <w:rFonts w:eastAsia="Times New Roman" w:asciiTheme="minorHAnsi" w:hAnsiTheme="minorHAnsi" w:cstheme="minorHAnsi"/>
          <w:color w:val="434343"/>
          <w:sz w:val="28"/>
          <w:szCs w:val="28"/>
        </w:rPr>
        <w:t>Quality Assurance and Testing (Pre-Launch)</w:t>
      </w:r>
    </w:p>
    <w:p w14:paraId="45320A17">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b/>
          <w:bCs/>
          <w:sz w:val="22"/>
          <w:szCs w:val="22"/>
        </w:rPr>
        <w:t>Pre-Launch</w:t>
      </w:r>
      <w:r>
        <w:rPr>
          <w:rFonts w:eastAsia="Times New Roman" w:asciiTheme="minorHAnsi" w:hAnsiTheme="minorHAnsi" w:cstheme="minorHAnsi"/>
          <w:sz w:val="22"/>
          <w:szCs w:val="22"/>
        </w:rPr>
        <w:t xml:space="preserve"> means the project phase occurring After the initial API testing is complete and wherein the final steps of preparation and testing will occur. This includes inclusion of information around the Company and its use case, data, workflows, and training documents which will be shared with the ECC (911 Centers).</w:t>
      </w:r>
    </w:p>
    <w:p w14:paraId="2BB9E355">
      <w:pPr>
        <w:spacing w:after="0" w:line="240" w:lineRule="auto"/>
        <w:ind w:left="0" w:right="0" w:firstLine="0"/>
        <w:jc w:val="left"/>
        <w:rPr>
          <w:rFonts w:eastAsia="Times New Roman" w:asciiTheme="minorHAnsi" w:hAnsiTheme="minorHAnsi" w:cstheme="minorHAnsi"/>
          <w:color w:val="auto"/>
          <w:sz w:val="24"/>
          <w:szCs w:val="24"/>
        </w:rPr>
      </w:pPr>
    </w:p>
    <w:p w14:paraId="1552F897">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will provide integration, verification and validation testing of the combined product as described below:</w:t>
      </w:r>
    </w:p>
    <w:p w14:paraId="2B1781FD">
      <w:pPr>
        <w:numPr>
          <w:ilvl w:val="0"/>
          <w:numId w:val="5"/>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Testing:  Using test environment tooling provided by InstaVision, Company will complete non-production testing of the combined product in non-live environments.  Simulated, text-to-speech interfacing may be provided to simulate communication with InstaVision Monitoring and/or 911 Emergency Communications personnel.</w:t>
      </w:r>
    </w:p>
    <w:p w14:paraId="3FE2852D">
      <w:pPr>
        <w:numPr>
          <w:ilvl w:val="0"/>
          <w:numId w:val="5"/>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Production Testing:  InstaVision may provide controlled testing, with Company, of the combined product, in a InstaVision production environment jurisdiction situated in the middle of the pacific ocean.  Using this jurisdiction, Company may send data to the InstaVision production environment for verification purposes without any live interaction with emergency communications personnel or interference with live emergency communications center equipment.  This testing will be at the discretion of InstaVision.</w:t>
      </w:r>
    </w:p>
    <w:p w14:paraId="701BE703">
      <w:pPr>
        <w:numPr>
          <w:ilvl w:val="0"/>
          <w:numId w:val="5"/>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Live Agent Testing:  At the discretion of InstaVision, a limited amount of testing with a live InstaVision Safety Agent may be provided.  All testing with InstaVision Safety agents shall be conducted during normal business hours in the Eastern Time Zone.</w:t>
      </w:r>
    </w:p>
    <w:p w14:paraId="797A4BDB">
      <w:pPr>
        <w:numPr>
          <w:ilvl w:val="0"/>
          <w:numId w:val="5"/>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Live 911 Testing:  Due to the sensitive nature of sending non-emergency calls to live 911 agents, testing with emergency services will not be provided by InstaVision.</w:t>
      </w:r>
    </w:p>
    <w:p w14:paraId="63BD14CE">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General Provision</w:t>
      </w:r>
    </w:p>
    <w:p w14:paraId="67D4139A">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 is responsible for the testing, application development and connectivity to the InstaVision Emergency Response Data Platform through the specified endpoint API. Company is responsible for providing a test plan to InstaVision for the testing and validation of application readiness unless otherwise specified in this document.</w:t>
      </w:r>
    </w:p>
    <w:p w14:paraId="4E00E2F2">
      <w:pPr>
        <w:spacing w:after="0" w:line="240" w:lineRule="auto"/>
        <w:ind w:left="0" w:right="0" w:firstLine="0"/>
        <w:jc w:val="left"/>
        <w:rPr>
          <w:rFonts w:eastAsia="Times New Roman" w:asciiTheme="minorHAnsi" w:hAnsiTheme="minorHAnsi" w:cstheme="minorHAnsi"/>
          <w:color w:val="auto"/>
          <w:sz w:val="24"/>
          <w:szCs w:val="24"/>
        </w:rPr>
      </w:pPr>
    </w:p>
    <w:p w14:paraId="130F3C40">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is responsible for the testing and internal application development for the InstaVision Emergency Response Data Platform and the connectivity to the Public Safety entities through the InstaVision Portal or through a 3rd Party Public Safety software integration.</w:t>
      </w:r>
    </w:p>
    <w:p w14:paraId="4A873106">
      <w:pPr>
        <w:spacing w:after="0" w:line="240" w:lineRule="auto"/>
        <w:ind w:left="0" w:right="0" w:firstLine="0"/>
        <w:jc w:val="left"/>
        <w:rPr>
          <w:rFonts w:eastAsia="Times New Roman" w:asciiTheme="minorHAnsi" w:hAnsiTheme="minorHAnsi" w:cstheme="minorHAnsi"/>
          <w:color w:val="auto"/>
          <w:sz w:val="24"/>
          <w:szCs w:val="24"/>
        </w:rPr>
      </w:pPr>
    </w:p>
    <w:p w14:paraId="3F70A1D9">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We all have a responsibility to reduce, minimize or otherwise eliminate the chance of any false alarms being sent to emergency services.  Company agrees that they will take all reasonable steps to ensure their product and any features or functionality contemplated by this combined product do not result in any egregious or false alarms being sent to emergency services.</w:t>
      </w:r>
    </w:p>
    <w:p w14:paraId="5EFDE689">
      <w:pPr>
        <w:spacing w:before="240" w:after="80" w:line="240" w:lineRule="auto"/>
        <w:ind w:left="0" w:right="0" w:firstLine="0"/>
        <w:jc w:val="left"/>
        <w:outlineLvl w:val="4"/>
        <w:rPr>
          <w:rFonts w:eastAsia="Times New Roman" w:asciiTheme="minorHAnsi" w:hAnsiTheme="minorHAnsi" w:cstheme="minorHAnsi"/>
          <w:b/>
          <w:bCs/>
          <w:color w:val="auto"/>
          <w:sz w:val="20"/>
          <w:szCs w:val="20"/>
        </w:rPr>
      </w:pPr>
      <w:r>
        <w:rPr>
          <w:rFonts w:eastAsia="Times New Roman" w:asciiTheme="minorHAnsi" w:hAnsiTheme="minorHAnsi" w:cstheme="minorHAnsi"/>
          <w:color w:val="666666"/>
          <w:sz w:val="22"/>
          <w:szCs w:val="22"/>
        </w:rPr>
        <w:t>Tasks</w:t>
      </w:r>
    </w:p>
    <w:p w14:paraId="4D81F467">
      <w:pPr>
        <w:spacing w:after="0" w:line="240" w:lineRule="auto"/>
        <w:ind w:left="0" w:right="0" w:firstLine="0"/>
        <w:jc w:val="left"/>
        <w:rPr>
          <w:rFonts w:eastAsia="Times New Roman" w:asciiTheme="minorHAnsi" w:hAnsiTheme="minorHAnsi" w:cstheme="minorHAnsi"/>
          <w:color w:val="auto"/>
          <w:sz w:val="24"/>
          <w:szCs w:val="24"/>
        </w:rPr>
      </w:pPr>
    </w:p>
    <w:tbl>
      <w:tblPr>
        <w:tblStyle w:val="16"/>
        <w:tblW w:w="0" w:type="auto"/>
        <w:tblInd w:w="0" w:type="dxa"/>
        <w:tblLayout w:type="autofit"/>
        <w:tblCellMar>
          <w:top w:w="15" w:type="dxa"/>
          <w:left w:w="15" w:type="dxa"/>
          <w:bottom w:w="15" w:type="dxa"/>
          <w:right w:w="15" w:type="dxa"/>
        </w:tblCellMar>
      </w:tblPr>
      <w:tblGrid>
        <w:gridCol w:w="1180"/>
        <w:gridCol w:w="8380"/>
      </w:tblGrid>
      <w:tr w14:paraId="7D90D69F">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D89FD12">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Owner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1BE535D">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Description</w:t>
            </w:r>
          </w:p>
        </w:tc>
      </w:tr>
      <w:tr w14:paraId="64E0B0A9">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88688AD">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C362972">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InstaVision Will provide Company with access to API and test environment tooling which may include and is not limited to: API access, emergency calling number(s),</w:t>
            </w:r>
          </w:p>
        </w:tc>
      </w:tr>
      <w:tr w14:paraId="535E588E">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AE630B8">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BE7B6D9">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 will provide InstaVision with test documentation outlining the use cases, sample data payloads and other information material to verifying the behavior of the combined product</w:t>
            </w:r>
          </w:p>
        </w:tc>
      </w:tr>
      <w:tr w14:paraId="64810939">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578227D">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CD00C9F">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 will provide a written request to InstaVision for production or live-agent testing detailing the nature of the tests, expected duration of the tests, and date/time requested.</w:t>
            </w:r>
          </w:p>
        </w:tc>
      </w:tr>
      <w:tr w14:paraId="2DA32A98">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54BCB44">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7C1B757">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Company must successfully test in API, then in a production environment with RSOS in order to proceed toward launch.</w:t>
            </w:r>
          </w:p>
        </w:tc>
      </w:tr>
    </w:tbl>
    <w:p w14:paraId="67A5E694">
      <w:pPr>
        <w:spacing w:after="0" w:line="240" w:lineRule="auto"/>
        <w:ind w:left="0" w:right="0" w:firstLine="0"/>
        <w:jc w:val="left"/>
        <w:rPr>
          <w:rFonts w:eastAsia="Times New Roman" w:asciiTheme="minorHAnsi" w:hAnsiTheme="minorHAnsi" w:cstheme="minorHAnsi"/>
          <w:color w:val="auto"/>
          <w:sz w:val="24"/>
          <w:szCs w:val="24"/>
        </w:rPr>
      </w:pPr>
    </w:p>
    <w:p w14:paraId="628BA20A">
      <w:pPr>
        <w:spacing w:before="280" w:after="80" w:line="240" w:lineRule="auto"/>
        <w:ind w:left="0" w:right="0" w:firstLine="0"/>
        <w:jc w:val="left"/>
        <w:outlineLvl w:val="3"/>
        <w:rPr>
          <w:rFonts w:eastAsia="Times New Roman" w:asciiTheme="minorHAnsi" w:hAnsiTheme="minorHAnsi" w:cstheme="minorHAnsi"/>
          <w:b/>
          <w:bCs/>
          <w:color w:val="auto"/>
          <w:sz w:val="24"/>
          <w:szCs w:val="24"/>
        </w:rPr>
      </w:pPr>
      <w:r>
        <w:rPr>
          <w:rFonts w:eastAsia="Times New Roman" w:asciiTheme="minorHAnsi" w:hAnsiTheme="minorHAnsi" w:cstheme="minorHAnsi"/>
          <w:color w:val="666666"/>
          <w:sz w:val="24"/>
          <w:szCs w:val="24"/>
        </w:rPr>
        <w:t>Milestones</w:t>
      </w:r>
    </w:p>
    <w:p w14:paraId="21D45784">
      <w:pPr>
        <w:numPr>
          <w:ilvl w:val="0"/>
          <w:numId w:val="6"/>
        </w:numPr>
        <w:spacing w:after="0" w:line="240" w:lineRule="auto"/>
        <w:ind w:right="0"/>
        <w:jc w:val="left"/>
        <w:textAlignment w:val="baseline"/>
        <w:rPr>
          <w:rFonts w:eastAsia="Times New Roman" w:asciiTheme="minorHAnsi" w:hAnsiTheme="minorHAnsi" w:cstheme="minorHAnsi"/>
          <w:sz w:val="22"/>
          <w:szCs w:val="22"/>
        </w:rPr>
      </w:pPr>
      <w:r>
        <w:rPr>
          <w:rFonts w:eastAsia="Times New Roman" w:asciiTheme="minorHAnsi" w:hAnsiTheme="minorHAnsi" w:cstheme="minorHAnsi"/>
          <w:sz w:val="22"/>
          <w:szCs w:val="22"/>
        </w:rPr>
        <w:t>Completion:  Pre-Launch will be considered complete when full combined product behavior has been verified to the satisfaction of InstaVision and Company.</w:t>
      </w:r>
    </w:p>
    <w:p w14:paraId="6A2E1C6C">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r>
        <w:rPr>
          <w:rFonts w:eastAsia="Times New Roman" w:asciiTheme="minorHAnsi" w:hAnsiTheme="minorHAnsi" w:cstheme="minorHAnsi"/>
          <w:color w:val="434343"/>
          <w:sz w:val="28"/>
          <w:szCs w:val="28"/>
        </w:rPr>
        <w:t>Launch</w:t>
      </w:r>
    </w:p>
    <w:p w14:paraId="0605414A">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b/>
          <w:bCs/>
          <w:sz w:val="22"/>
          <w:szCs w:val="22"/>
        </w:rPr>
        <w:t>Launch</w:t>
      </w:r>
      <w:r>
        <w:rPr>
          <w:rFonts w:eastAsia="Times New Roman" w:asciiTheme="minorHAnsi" w:hAnsiTheme="minorHAnsi" w:cstheme="minorHAnsi"/>
          <w:sz w:val="22"/>
          <w:szCs w:val="22"/>
        </w:rPr>
        <w:t xml:space="preserve"> means the project phase where the Combined Product is launched into the Production environment. Implementation is complete and Company will be assigned a dedicated Customer Success Manager (CSM) who will be the long-term point of contact for Company for any requests, questions, update, or concerns throughout the life of the partnership.</w:t>
      </w:r>
    </w:p>
    <w:p w14:paraId="12A6767F">
      <w:pPr>
        <w:spacing w:after="0" w:line="240" w:lineRule="auto"/>
        <w:ind w:left="0" w:right="0" w:firstLine="0"/>
        <w:jc w:val="left"/>
        <w:rPr>
          <w:rFonts w:eastAsia="Times New Roman" w:asciiTheme="minorHAnsi" w:hAnsiTheme="minorHAnsi" w:cstheme="minorHAnsi"/>
          <w:color w:val="auto"/>
          <w:sz w:val="24"/>
          <w:szCs w:val="24"/>
        </w:rPr>
      </w:pPr>
    </w:p>
    <w:p w14:paraId="171CABF9">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At the discretion of InstaVision, quarterly business reviews may be conducted between Company and InstaVision to review and discuss combined product operation, usage or any other topics of interest or importance between the parties.</w:t>
      </w:r>
    </w:p>
    <w:p w14:paraId="41FE2E06">
      <w:pPr>
        <w:spacing w:before="400" w:after="120" w:line="240" w:lineRule="auto"/>
        <w:ind w:left="0" w:right="0" w:firstLine="0"/>
        <w:jc w:val="left"/>
        <w:outlineLvl w:val="0"/>
        <w:rPr>
          <w:rFonts w:eastAsia="Times New Roman" w:asciiTheme="minorHAnsi" w:hAnsiTheme="minorHAnsi" w:cstheme="minorHAnsi"/>
          <w:b/>
          <w:bCs/>
          <w:color w:val="auto"/>
          <w:kern w:val="36"/>
          <w:sz w:val="48"/>
          <w:szCs w:val="48"/>
        </w:rPr>
      </w:pPr>
      <w:r>
        <w:rPr>
          <w:rFonts w:eastAsia="Times New Roman" w:asciiTheme="minorHAnsi" w:hAnsiTheme="minorHAnsi" w:cstheme="minorHAnsi"/>
          <w:kern w:val="36"/>
          <w:sz w:val="40"/>
          <w:szCs w:val="40"/>
        </w:rPr>
        <w:t>Deadlines and Schedule</w:t>
      </w:r>
    </w:p>
    <w:p w14:paraId="4F38695B">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An example schedule is provided below:</w:t>
      </w:r>
    </w:p>
    <w:p w14:paraId="422EA558">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drawing>
          <wp:inline distT="0" distB="0" distL="0" distR="0">
            <wp:extent cx="5943600" cy="1362075"/>
            <wp:effectExtent l="0" t="0" r="0" b="9525"/>
            <wp:docPr id="2" name="Picture 3"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aph with different colored lin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1362075"/>
                    </a:xfrm>
                    <a:prstGeom prst="rect">
                      <a:avLst/>
                    </a:prstGeom>
                    <a:noFill/>
                    <a:ln>
                      <a:noFill/>
                    </a:ln>
                  </pic:spPr>
                </pic:pic>
              </a:graphicData>
            </a:graphic>
          </wp:inline>
        </w:drawing>
      </w:r>
      <w:r>
        <w:rPr>
          <w:rFonts w:eastAsia="Times New Roman" w:asciiTheme="minorHAnsi" w:hAnsiTheme="minorHAnsi" w:cstheme="minorHAnsi"/>
          <w:sz w:val="22"/>
          <w:szCs w:val="22"/>
        </w:rPr>
        <w:t>All work described in this document will be completed to coincide with the Subscription Fee Start Date indicated in the Order Form.</w:t>
      </w:r>
    </w:p>
    <w:p w14:paraId="128A0048">
      <w:pPr>
        <w:spacing w:before="400" w:after="120" w:line="240" w:lineRule="auto"/>
        <w:ind w:left="0" w:right="0" w:firstLine="0"/>
        <w:jc w:val="left"/>
        <w:outlineLvl w:val="0"/>
        <w:rPr>
          <w:rFonts w:eastAsia="Times New Roman" w:asciiTheme="minorHAnsi" w:hAnsiTheme="minorHAnsi" w:cstheme="minorHAnsi"/>
          <w:b/>
          <w:bCs/>
          <w:color w:val="auto"/>
          <w:kern w:val="36"/>
          <w:sz w:val="48"/>
          <w:szCs w:val="48"/>
        </w:rPr>
      </w:pPr>
      <w:r>
        <w:rPr>
          <w:rFonts w:eastAsia="Times New Roman" w:asciiTheme="minorHAnsi" w:hAnsiTheme="minorHAnsi" w:cstheme="minorHAnsi"/>
          <w:kern w:val="36"/>
          <w:sz w:val="40"/>
          <w:szCs w:val="40"/>
        </w:rPr>
        <w:t>Acceptance Criteria </w:t>
      </w:r>
    </w:p>
    <w:p w14:paraId="53397F6E">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Upon successful completion of Implementation, InstaVision will send an email to relevant points of contact within COMPANY to confirm that implementation is complete and that the combined product is now Live in InstaVision production environments.</w:t>
      </w:r>
    </w:p>
    <w:p w14:paraId="5FDA7E6B">
      <w:pPr>
        <w:spacing w:before="400" w:after="120" w:line="240" w:lineRule="auto"/>
        <w:ind w:left="0" w:right="0" w:firstLine="0"/>
        <w:jc w:val="left"/>
        <w:outlineLvl w:val="0"/>
        <w:rPr>
          <w:rFonts w:eastAsia="Times New Roman" w:asciiTheme="minorHAnsi" w:hAnsiTheme="minorHAnsi" w:cstheme="minorHAnsi"/>
          <w:b/>
          <w:bCs/>
          <w:color w:val="auto"/>
          <w:kern w:val="36"/>
          <w:sz w:val="48"/>
          <w:szCs w:val="48"/>
        </w:rPr>
      </w:pPr>
      <w:r>
        <w:rPr>
          <w:rFonts w:eastAsia="Times New Roman" w:asciiTheme="minorHAnsi" w:hAnsiTheme="minorHAnsi" w:cstheme="minorHAnsi"/>
          <w:kern w:val="36"/>
          <w:sz w:val="40"/>
          <w:szCs w:val="40"/>
        </w:rPr>
        <w:t>Combined Product Description</w:t>
      </w:r>
    </w:p>
    <w:p w14:paraId="5C30B872">
      <w:pPr>
        <w:spacing w:before="360" w:after="120" w:line="240" w:lineRule="auto"/>
        <w:ind w:left="0" w:right="0" w:firstLine="0"/>
        <w:jc w:val="left"/>
        <w:outlineLvl w:val="1"/>
        <w:rPr>
          <w:rFonts w:eastAsia="Times New Roman" w:asciiTheme="minorHAnsi" w:hAnsiTheme="minorHAnsi" w:cstheme="minorHAnsi"/>
          <w:b/>
          <w:bCs/>
          <w:color w:val="auto"/>
          <w:sz w:val="36"/>
          <w:szCs w:val="36"/>
        </w:rPr>
      </w:pPr>
      <w:r>
        <w:rPr>
          <w:rFonts w:eastAsia="Times New Roman" w:asciiTheme="minorHAnsi" w:hAnsiTheme="minorHAnsi" w:cstheme="minorHAnsi"/>
          <w:sz w:val="32"/>
          <w:szCs w:val="32"/>
        </w:rPr>
        <w:t>Overview of solution</w:t>
      </w:r>
    </w:p>
    <w:p w14:paraId="5420C4A1">
      <w:pPr>
        <w:spacing w:after="0" w:line="240" w:lineRule="auto"/>
        <w:ind w:left="0" w:right="0" w:firstLine="0"/>
        <w:jc w:val="left"/>
        <w:rPr>
          <w:rFonts w:eastAsia="Times New Roman" w:asciiTheme="minorHAnsi" w:hAnsiTheme="minorHAnsi" w:cstheme="minorHAnsi"/>
          <w:color w:val="auto"/>
          <w:sz w:val="24"/>
          <w:szCs w:val="24"/>
        </w:rPr>
      </w:pPr>
      <w:r>
        <w:rPr>
          <w:rFonts w:eastAsia="Times New Roman" w:asciiTheme="minorHAnsi" w:hAnsiTheme="minorHAnsi" w:cstheme="minorHAnsi"/>
          <w:sz w:val="22"/>
          <w:szCs w:val="22"/>
        </w:rPr>
        <w:t>Usage of the InstaVision APIs to provide alarm SMS verification, IVR Verification, and Monitoring with supported Video Verification. Escalation of incidents to 911 via monitoring in the event of Intruder alarm emergencies or when appropriate supported with InstaVision transmitting user, alarm, location and additional data points, mutually agreed to by both parties, directly from Company through the InstaVision Emergency Response Data Platform to the PSAP/ECC (911 call center). Two use cases in scope for this offering, including a Self-Monitoring offering without supported video verification and a Pro-Monitoring offering with included video verification.</w:t>
      </w:r>
    </w:p>
    <w:p w14:paraId="08243ED1">
      <w:pPr>
        <w:spacing w:before="360" w:after="120" w:line="240" w:lineRule="auto"/>
        <w:ind w:left="0" w:right="0" w:firstLine="0"/>
        <w:jc w:val="left"/>
        <w:outlineLvl w:val="1"/>
        <w:rPr>
          <w:rFonts w:eastAsia="Times New Roman" w:asciiTheme="minorHAnsi" w:hAnsiTheme="minorHAnsi" w:cstheme="minorHAnsi"/>
          <w:b/>
          <w:bCs/>
          <w:color w:val="auto"/>
          <w:sz w:val="36"/>
          <w:szCs w:val="36"/>
        </w:rPr>
      </w:pPr>
      <w:r>
        <w:rPr>
          <w:rFonts w:eastAsia="Times New Roman" w:asciiTheme="minorHAnsi" w:hAnsiTheme="minorHAnsi" w:cstheme="minorHAnsi"/>
          <w:sz w:val="32"/>
          <w:szCs w:val="32"/>
        </w:rPr>
        <w:t>Flow Diagrams </w:t>
      </w:r>
    </w:p>
    <w:p w14:paraId="718A81BC">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r>
        <w:rPr>
          <w:rFonts w:eastAsia="Times New Roman" w:asciiTheme="minorHAnsi" w:hAnsiTheme="minorHAnsi" w:cstheme="minorHAnsi"/>
          <w:color w:val="434343"/>
          <w:sz w:val="28"/>
          <w:szCs w:val="28"/>
        </w:rPr>
        <w:t>Video - Pro, Verified</w:t>
      </w:r>
    </w:p>
    <w:p w14:paraId="699FF0C5">
      <w:pPr>
        <w:spacing w:after="0" w:line="240" w:lineRule="auto"/>
        <w:ind w:left="0" w:right="0" w:firstLine="0"/>
        <w:jc w:val="left"/>
        <w:rPr>
          <w:rFonts w:hint="eastAsia" w:eastAsia="宋体" w:asciiTheme="minorHAnsi" w:hAnsiTheme="minorHAnsi" w:cstheme="minorHAnsi"/>
          <w:sz w:val="22"/>
          <w:szCs w:val="22"/>
          <w:lang w:eastAsia="zh-CN"/>
        </w:rPr>
      </w:pPr>
      <w:r>
        <w:rPr>
          <w:rFonts w:eastAsia="Times New Roman" w:asciiTheme="minorHAnsi" w:hAnsiTheme="minorHAnsi" w:cstheme="minorHAnsi"/>
          <w:sz w:val="22"/>
          <w:szCs w:val="22"/>
        </w:rPr>
        <mc:AlternateContent>
          <mc:Choice Requires="wps">
            <w:drawing>
              <wp:anchor distT="0" distB="0" distL="114300" distR="114300" simplePos="0" relativeHeight="251662336" behindDoc="0" locked="0" layoutInCell="1" allowOverlap="1">
                <wp:simplePos x="0" y="0"/>
                <wp:positionH relativeFrom="column">
                  <wp:posOffset>3491230</wp:posOffset>
                </wp:positionH>
                <wp:positionV relativeFrom="paragraph">
                  <wp:posOffset>2383790</wp:posOffset>
                </wp:positionV>
                <wp:extent cx="624840" cy="398780"/>
                <wp:effectExtent l="0" t="0" r="10160" b="7620"/>
                <wp:wrapNone/>
                <wp:docPr id="633248626" name="Text Box 1"/>
                <wp:cNvGraphicFramePr/>
                <a:graphic xmlns:a="http://schemas.openxmlformats.org/drawingml/2006/main">
                  <a:graphicData uri="http://schemas.microsoft.com/office/word/2010/wordprocessingShape">
                    <wps:wsp>
                      <wps:cNvSpPr txBox="1"/>
                      <wps:spPr>
                        <a:xfrm>
                          <a:off x="0" y="0"/>
                          <a:ext cx="624917" cy="398780"/>
                        </a:xfrm>
                        <a:prstGeom prst="rect">
                          <a:avLst/>
                        </a:prstGeom>
                        <a:solidFill>
                          <a:schemeClr val="lt1"/>
                        </a:solidFill>
                        <a:ln w="6350">
                          <a:solidFill>
                            <a:prstClr val="black"/>
                          </a:solidFill>
                        </a:ln>
                      </wps:spPr>
                      <wps:txbx>
                        <w:txbxContent>
                          <w:p w14:paraId="0F80E230">
                            <w:pPr>
                              <w:ind w:left="0"/>
                              <w:rPr>
                                <w:sz w:val="13"/>
                                <w:szCs w:val="13"/>
                              </w:rPr>
                            </w:pPr>
                            <w:r>
                              <w:rPr>
                                <w:sz w:val="13"/>
                                <w:szCs w:val="13"/>
                              </w:rPr>
                              <w:t>IV sends Alarm to monitoring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74.9pt;margin-top:187.7pt;height:31.4pt;width:49.2pt;z-index:251662336;mso-width-relative:page;mso-height-relative:page;" fillcolor="#FFFFFF [3201]" filled="t" stroked="t" coordsize="21600,21600" o:gfxdata="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TDRJHYAAAACwEAAA8A&#10;AAAAAAAAAQAgAAAAIgAAAGRycy9kb3ducmV2LnhtbFBLAQIUABQAAAAIAIdO4kDG/1daUAIAAL0E&#10;AAAOAAAAAAAAAAEAIAAAACcBAABkcnMvZTJvRG9jLnhtbFBLBQYAAAAABgAGAFkBAADpBQAAAAA=&#10;">
                <v:fill on="t" focussize="0,0"/>
                <v:stroke weight="0.5pt" color="#000000" joinstyle="round"/>
                <v:imagedata o:title=""/>
                <o:lock v:ext="edit" aspectratio="f"/>
                <v:textbox>
                  <w:txbxContent>
                    <w:p w14:paraId="0F80E230">
                      <w:pPr>
                        <w:ind w:left="0"/>
                        <w:rPr>
                          <w:sz w:val="13"/>
                          <w:szCs w:val="13"/>
                        </w:rPr>
                      </w:pPr>
                      <w:r>
                        <w:rPr>
                          <w:sz w:val="13"/>
                          <w:szCs w:val="13"/>
                        </w:rPr>
                        <w:t>IV sends Alarm to monitoring</w:t>
                      </w:r>
                    </w:p>
                  </w:txbxContent>
                </v:textbox>
              </v:shape>
            </w:pict>
          </mc:Fallback>
        </mc:AlternateContent>
      </w:r>
      <w:r>
        <w:rPr>
          <w:rFonts w:eastAsia="Times New Roman" w:asciiTheme="minorHAnsi" w:hAnsiTheme="minorHAnsi" w:cstheme="minorHAnsi"/>
          <w:sz w:val="22"/>
          <w:szCs w:val="22"/>
        </w:rPr>
        <mc:AlternateContent>
          <mc:Choice Requires="wps">
            <w:drawing>
              <wp:anchor distT="0" distB="0" distL="114300" distR="114300" simplePos="0" relativeHeight="251661312" behindDoc="0" locked="0" layoutInCell="1" allowOverlap="1">
                <wp:simplePos x="0" y="0"/>
                <wp:positionH relativeFrom="column">
                  <wp:posOffset>582930</wp:posOffset>
                </wp:positionH>
                <wp:positionV relativeFrom="paragraph">
                  <wp:posOffset>243205</wp:posOffset>
                </wp:positionV>
                <wp:extent cx="2164080" cy="822325"/>
                <wp:effectExtent l="0" t="0" r="7620" b="15875"/>
                <wp:wrapNone/>
                <wp:docPr id="1537568718" name="Text Box 1"/>
                <wp:cNvGraphicFramePr/>
                <a:graphic xmlns:a="http://schemas.openxmlformats.org/drawingml/2006/main">
                  <a:graphicData uri="http://schemas.microsoft.com/office/word/2010/wordprocessingShape">
                    <wps:wsp>
                      <wps:cNvSpPr txBox="1"/>
                      <wps:spPr>
                        <a:xfrm>
                          <a:off x="0" y="0"/>
                          <a:ext cx="2164233" cy="822500"/>
                        </a:xfrm>
                        <a:prstGeom prst="rect">
                          <a:avLst/>
                        </a:prstGeom>
                        <a:solidFill>
                          <a:schemeClr val="lt1"/>
                        </a:solidFill>
                        <a:ln w="6350">
                          <a:solidFill>
                            <a:prstClr val="black"/>
                          </a:solidFill>
                        </a:ln>
                      </wps:spPr>
                      <wps:txbx>
                        <w:txbxContent>
                          <w:p w14:paraId="51A76473">
                            <w:pPr>
                              <w:ind w:left="0"/>
                              <w:rPr>
                                <w:sz w:val="13"/>
                                <w:szCs w:val="13"/>
                              </w:rPr>
                            </w:pPr>
                            <w:r>
                              <w:rPr>
                                <w:sz w:val="13"/>
                                <w:szCs w:val="13"/>
                              </w:rPr>
                              <w:t>Company: 3</w:t>
                            </w:r>
                            <w:r>
                              <w:rPr>
                                <w:sz w:val="13"/>
                                <w:szCs w:val="13"/>
                                <w:vertAlign w:val="superscript"/>
                              </w:rPr>
                              <w:t>rd</w:t>
                            </w:r>
                            <w:r>
                              <w:rPr>
                                <w:sz w:val="13"/>
                                <w:szCs w:val="13"/>
                              </w:rPr>
                              <w:t xml:space="preserve"> party APP</w:t>
                            </w:r>
                          </w:p>
                          <w:p w14:paraId="65AE1557">
                            <w:pPr>
                              <w:ind w:left="0"/>
                              <w:rPr>
                                <w:sz w:val="13"/>
                                <w:szCs w:val="13"/>
                              </w:rPr>
                            </w:pPr>
                            <w:r>
                              <w:rPr>
                                <w:sz w:val="13"/>
                                <w:szCs w:val="13"/>
                              </w:rPr>
                              <w:t xml:space="preserve">IV: Instavision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45.9pt;margin-top:19.15pt;height:64.75pt;width:170.4pt;z-index:251661312;mso-width-relative:page;mso-height-relative:page;" fillcolor="#FFFFFF [3201]" filled="t" stroked="t" coordsize="21600,21600" o:gfxdata="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rfCeNYAAAAJAQAADwAA&#10;AAAAAAABACAAAAAiAAAAZHJzL2Rvd25yZXYueG1sUEsBAhQAFAAAAAgAh07iQF/jlytRAgAAvwQA&#10;AA4AAAAAAAAAAQAgAAAAJQEAAGRycy9lMm9Eb2MueG1sUEsFBgAAAAAGAAYAWQEAAOgFAAAAAA==&#10;">
                <v:fill on="t" focussize="0,0"/>
                <v:stroke weight="0.5pt" color="#000000" joinstyle="round"/>
                <v:imagedata o:title=""/>
                <o:lock v:ext="edit" aspectratio="f"/>
                <v:textbox>
                  <w:txbxContent>
                    <w:p w14:paraId="51A76473">
                      <w:pPr>
                        <w:ind w:left="0"/>
                        <w:rPr>
                          <w:sz w:val="13"/>
                          <w:szCs w:val="13"/>
                        </w:rPr>
                      </w:pPr>
                      <w:r>
                        <w:rPr>
                          <w:sz w:val="13"/>
                          <w:szCs w:val="13"/>
                        </w:rPr>
                        <w:t>Company: 3</w:t>
                      </w:r>
                      <w:r>
                        <w:rPr>
                          <w:sz w:val="13"/>
                          <w:szCs w:val="13"/>
                          <w:vertAlign w:val="superscript"/>
                        </w:rPr>
                        <w:t>rd</w:t>
                      </w:r>
                      <w:r>
                        <w:rPr>
                          <w:sz w:val="13"/>
                          <w:szCs w:val="13"/>
                        </w:rPr>
                        <w:t xml:space="preserve"> party APP</w:t>
                      </w:r>
                    </w:p>
                    <w:p w14:paraId="65AE1557">
                      <w:pPr>
                        <w:ind w:left="0"/>
                        <w:rPr>
                          <w:sz w:val="13"/>
                          <w:szCs w:val="13"/>
                        </w:rPr>
                      </w:pPr>
                      <w:r>
                        <w:rPr>
                          <w:sz w:val="13"/>
                          <w:szCs w:val="13"/>
                        </w:rPr>
                        <w:t xml:space="preserve">IV: Instavision </w:t>
                      </w:r>
                    </w:p>
                  </w:txbxContent>
                </v:textbox>
              </v:shape>
            </w:pict>
          </mc:Fallback>
        </mc:AlternateContent>
      </w:r>
      <w:r>
        <w:rPr>
          <w:rFonts w:eastAsia="Times New Roman" w:asciiTheme="minorHAnsi" w:hAnsiTheme="minorHAnsi" w:cstheme="minorHAnsi"/>
          <w:sz w:val="22"/>
          <w:szCs w:val="22"/>
        </w:rPr>
        <mc:AlternateContent>
          <mc:Choice Requires="wps">
            <w:drawing>
              <wp:anchor distT="0" distB="0" distL="114300" distR="114300" simplePos="0" relativeHeight="251660288" behindDoc="0" locked="0" layoutInCell="1" allowOverlap="1">
                <wp:simplePos x="0" y="0"/>
                <wp:positionH relativeFrom="column">
                  <wp:posOffset>1823720</wp:posOffset>
                </wp:positionH>
                <wp:positionV relativeFrom="paragraph">
                  <wp:posOffset>2384425</wp:posOffset>
                </wp:positionV>
                <wp:extent cx="588010" cy="398780"/>
                <wp:effectExtent l="0" t="0" r="8890" b="7620"/>
                <wp:wrapNone/>
                <wp:docPr id="1605470021" name="Text Box 1"/>
                <wp:cNvGraphicFramePr/>
                <a:graphic xmlns:a="http://schemas.openxmlformats.org/drawingml/2006/main">
                  <a:graphicData uri="http://schemas.microsoft.com/office/word/2010/wordprocessingShape">
                    <wps:wsp>
                      <wps:cNvSpPr txBox="1"/>
                      <wps:spPr>
                        <a:xfrm>
                          <a:off x="0" y="0"/>
                          <a:ext cx="588157" cy="398780"/>
                        </a:xfrm>
                        <a:prstGeom prst="rect">
                          <a:avLst/>
                        </a:prstGeom>
                        <a:solidFill>
                          <a:schemeClr val="lt1"/>
                        </a:solidFill>
                        <a:ln w="6350">
                          <a:solidFill>
                            <a:prstClr val="black"/>
                          </a:solidFill>
                        </a:ln>
                      </wps:spPr>
                      <wps:txbx>
                        <w:txbxContent>
                          <w:p w14:paraId="20B768BD">
                            <w:pPr>
                              <w:ind w:left="0"/>
                              <w:rPr>
                                <w:sz w:val="13"/>
                                <w:szCs w:val="13"/>
                              </w:rPr>
                            </w:pPr>
                            <w:r>
                              <w:rPr>
                                <w:sz w:val="13"/>
                                <w:szCs w:val="13"/>
                              </w:rPr>
                              <w:t xml:space="preserve">Company send IV trigger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43.6pt;margin-top:187.75pt;height:31.4pt;width:46.3pt;z-index:251660288;mso-width-relative:page;mso-height-relative:page;" fillcolor="#FFFFFF [3201]" filled="t" stroked="t" coordsize="21600,21600" o:gfxdata="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tub+bYAAAACwEAAA8A&#10;AAAAAAAAAQAgAAAAIgAAAGRycy9kb3ducmV2LnhtbFBLAQIUABQAAAAIAIdO4kBuDFyEUAIAAL4E&#10;AAAOAAAAAAAAAAEAIAAAACcBAABkcnMvZTJvRG9jLnhtbFBLBQYAAAAABgAGAFkBAADpBQAAAAA=&#10;">
                <v:fill on="t" focussize="0,0"/>
                <v:stroke weight="0.5pt" color="#000000" joinstyle="round"/>
                <v:imagedata o:title=""/>
                <o:lock v:ext="edit" aspectratio="f"/>
                <v:textbox>
                  <w:txbxContent>
                    <w:p w14:paraId="20B768BD">
                      <w:pPr>
                        <w:ind w:left="0"/>
                        <w:rPr>
                          <w:sz w:val="13"/>
                          <w:szCs w:val="13"/>
                        </w:rPr>
                      </w:pPr>
                      <w:r>
                        <w:rPr>
                          <w:sz w:val="13"/>
                          <w:szCs w:val="13"/>
                        </w:rPr>
                        <w:t xml:space="preserve">Company send IV trigger </w:t>
                      </w:r>
                    </w:p>
                  </w:txbxContent>
                </v:textbox>
              </v:shape>
            </w:pict>
          </mc:Fallback>
        </mc:AlternateContent>
      </w:r>
      <w:r>
        <w:rPr>
          <w:rFonts w:eastAsia="Times New Roman" w:asciiTheme="minorHAnsi" w:hAnsiTheme="minorHAnsi" w:cstheme="minorHAnsi"/>
          <w:sz w:val="22"/>
          <w:szCs w:val="22"/>
        </w:rPr>
        <mc:AlternateContent>
          <mc:Choice Requires="wps">
            <w:drawing>
              <wp:anchor distT="0" distB="0" distL="114300" distR="114300" simplePos="0" relativeHeight="251659264" behindDoc="0" locked="0" layoutInCell="1" allowOverlap="1">
                <wp:simplePos x="0" y="0"/>
                <wp:positionH relativeFrom="column">
                  <wp:posOffset>398780</wp:posOffset>
                </wp:positionH>
                <wp:positionV relativeFrom="paragraph">
                  <wp:posOffset>2384425</wp:posOffset>
                </wp:positionV>
                <wp:extent cx="468630" cy="399415"/>
                <wp:effectExtent l="0" t="0" r="13970" b="7620"/>
                <wp:wrapNone/>
                <wp:docPr id="1893623972" name="Text Box 1"/>
                <wp:cNvGraphicFramePr/>
                <a:graphic xmlns:a="http://schemas.openxmlformats.org/drawingml/2006/main">
                  <a:graphicData uri="http://schemas.microsoft.com/office/word/2010/wordprocessingShape">
                    <wps:wsp>
                      <wps:cNvSpPr txBox="1"/>
                      <wps:spPr>
                        <a:xfrm>
                          <a:off x="0" y="0"/>
                          <a:ext cx="468687" cy="399275"/>
                        </a:xfrm>
                        <a:prstGeom prst="rect">
                          <a:avLst/>
                        </a:prstGeom>
                        <a:solidFill>
                          <a:schemeClr val="lt1"/>
                        </a:solidFill>
                        <a:ln w="6350">
                          <a:solidFill>
                            <a:prstClr val="black"/>
                          </a:solidFill>
                        </a:ln>
                      </wps:spPr>
                      <wps:txbx>
                        <w:txbxContent>
                          <w:p w14:paraId="5F57C019">
                            <w:pPr>
                              <w:ind w:left="0"/>
                              <w:rPr>
                                <w:sz w:val="13"/>
                                <w:szCs w:val="13"/>
                              </w:rPr>
                            </w:pPr>
                            <w:r>
                              <w:rPr>
                                <w:sz w:val="13"/>
                                <w:szCs w:val="13"/>
                              </w:rPr>
                              <w:t xml:space="preserve">App push to user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31.4pt;margin-top:187.75pt;height:31.45pt;width:36.9pt;z-index:251659264;mso-width-relative:page;mso-height-relative:page;" fillcolor="#FFFFFF [3201]" filled="t" stroked="t" coordsize="21600,21600" o:gfxdata="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b3C9/XAAAACgEAAA8AAAAA&#10;AAAAAQAgAAAAIgAAAGRycy9kb3ducmV2LnhtbFBLAQIUABQAAAAIAIdO4kDRgb3YTgIAAL4EAAAO&#10;AAAAAAAAAAEAIAAAACYBAABkcnMvZTJvRG9jLnhtbFBLBQYAAAAABgAGAFkBAADmBQAAAAA=&#10;">
                <v:fill on="t" focussize="0,0"/>
                <v:stroke weight="0.5pt" color="#000000" joinstyle="round"/>
                <v:imagedata o:title=""/>
                <o:lock v:ext="edit" aspectratio="f"/>
                <v:textbox>
                  <w:txbxContent>
                    <w:p w14:paraId="5F57C019">
                      <w:pPr>
                        <w:ind w:left="0"/>
                        <w:rPr>
                          <w:sz w:val="13"/>
                          <w:szCs w:val="13"/>
                        </w:rPr>
                      </w:pPr>
                      <w:r>
                        <w:rPr>
                          <w:sz w:val="13"/>
                          <w:szCs w:val="13"/>
                        </w:rPr>
                        <w:t xml:space="preserve">App push to user </w:t>
                      </w:r>
                    </w:p>
                  </w:txbxContent>
                </v:textbox>
              </v:shape>
            </w:pict>
          </mc:Fallback>
        </mc:AlternateContent>
      </w:r>
      <w:r>
        <w:rPr>
          <w:rFonts w:eastAsia="Times New Roman" w:asciiTheme="minorHAnsi" w:hAnsiTheme="minorHAnsi" w:cstheme="minorHAnsi"/>
          <w:sz w:val="22"/>
          <w:szCs w:val="22"/>
        </w:rPr>
        <w:drawing>
          <wp:inline distT="0" distB="0" distL="0" distR="0">
            <wp:extent cx="6115050" cy="3576320"/>
            <wp:effectExtent l="0" t="0" r="0" b="5080"/>
            <wp:docPr id="3"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yste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22785" cy="3581437"/>
                    </a:xfrm>
                    <a:prstGeom prst="rect">
                      <a:avLst/>
                    </a:prstGeom>
                    <a:noFill/>
                    <a:ln>
                      <a:noFill/>
                    </a:ln>
                  </pic:spPr>
                </pic:pic>
              </a:graphicData>
            </a:graphic>
          </wp:inline>
        </w:drawing>
      </w:r>
    </w:p>
    <w:p w14:paraId="55EBC40D">
      <w:pPr>
        <w:spacing w:after="0" w:line="240" w:lineRule="auto"/>
        <w:ind w:left="0" w:right="0" w:firstLine="0"/>
        <w:jc w:val="left"/>
        <w:rPr>
          <w:rFonts w:hint="eastAsia" w:eastAsia="宋体" w:asciiTheme="minorHAnsi" w:hAnsiTheme="minorHAnsi" w:cstheme="minorHAnsi"/>
          <w:sz w:val="22"/>
          <w:szCs w:val="22"/>
          <w:lang w:eastAsia="zh-CN"/>
        </w:rPr>
      </w:pPr>
    </w:p>
    <w:p w14:paraId="554D58E6">
      <w:pPr>
        <w:spacing w:before="320" w:after="80" w:line="240" w:lineRule="auto"/>
        <w:ind w:left="0" w:right="0" w:firstLine="0"/>
        <w:jc w:val="left"/>
        <w:outlineLvl w:val="2"/>
        <w:rPr>
          <w:rFonts w:eastAsia="Times New Roman" w:asciiTheme="minorHAnsi" w:hAnsiTheme="minorHAnsi" w:cstheme="minorHAnsi"/>
          <w:b/>
          <w:bCs/>
          <w:color w:val="auto"/>
          <w:sz w:val="27"/>
          <w:szCs w:val="27"/>
        </w:rPr>
      </w:pPr>
    </w:p>
    <w:p w14:paraId="1358456D">
      <w:pPr>
        <w:spacing w:before="360" w:after="120" w:line="240" w:lineRule="auto"/>
        <w:ind w:left="0" w:right="0" w:firstLine="0"/>
        <w:jc w:val="left"/>
        <w:outlineLvl w:val="1"/>
        <w:rPr>
          <w:rFonts w:eastAsia="Times New Roman" w:asciiTheme="minorHAnsi" w:hAnsiTheme="minorHAnsi" w:cstheme="minorHAnsi"/>
          <w:b/>
          <w:bCs/>
          <w:color w:val="auto"/>
          <w:sz w:val="36"/>
          <w:szCs w:val="36"/>
        </w:rPr>
      </w:pPr>
      <w:r>
        <w:rPr>
          <w:rFonts w:eastAsia="Times New Roman" w:asciiTheme="minorHAnsi" w:hAnsiTheme="minorHAnsi" w:cstheme="minorHAnsi"/>
          <w:sz w:val="32"/>
          <w:szCs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1099820</wp:posOffset>
                </wp:positionV>
                <wp:extent cx="661670" cy="675005"/>
                <wp:effectExtent l="0" t="0" r="12065" b="11430"/>
                <wp:wrapNone/>
                <wp:docPr id="610680631" name="Text Box 3"/>
                <wp:cNvGraphicFramePr/>
                <a:graphic xmlns:a="http://schemas.openxmlformats.org/drawingml/2006/main">
                  <a:graphicData uri="http://schemas.microsoft.com/office/word/2010/wordprocessingShape">
                    <wps:wsp>
                      <wps:cNvSpPr txBox="1"/>
                      <wps:spPr>
                        <a:xfrm>
                          <a:off x="0" y="0"/>
                          <a:ext cx="661565" cy="674900"/>
                        </a:xfrm>
                        <a:prstGeom prst="rect">
                          <a:avLst/>
                        </a:prstGeom>
                        <a:solidFill>
                          <a:schemeClr val="lt1"/>
                        </a:solidFill>
                        <a:ln w="6350">
                          <a:solidFill>
                            <a:prstClr val="black"/>
                          </a:solidFill>
                        </a:ln>
                      </wps:spPr>
                      <wps:txbx>
                        <w:txbxContent>
                          <w:p w14:paraId="3F6786F6">
                            <w:pPr>
                              <w:ind w:left="0"/>
                              <w:rPr>
                                <w:sz w:val="11"/>
                                <w:szCs w:val="11"/>
                              </w:rPr>
                            </w:pPr>
                            <w:r>
                              <w:rPr>
                                <w:sz w:val="15"/>
                                <w:szCs w:val="15"/>
                              </w:rPr>
                              <w:t>AI used by customer’s camera or cloud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0pt;margin-top:86.6pt;height:53.15pt;width:52.1pt;z-index:251663360;mso-width-relative:page;mso-height-relative:page;" fillcolor="#FFFFFF [3201]" filled="t" stroked="t" coordsize="21600,21600" o:gfxdata="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LpKKdUAAAAIAQAADwAAAAAA&#10;AAABACAAAAAiAAAAZHJzL2Rvd25yZXYueG1sUEsBAhQAFAAAAAgAh07iQAAvDeRPAgAAvQQAAA4A&#10;AAAAAAAAAQAgAAAAJAEAAGRycy9lMm9Eb2MueG1sUEsFBgAAAAAGAAYAWQEAAOUFAAAAAA==&#10;">
                <v:fill on="t" focussize="0,0"/>
                <v:stroke weight="0.5pt" color="#000000" joinstyle="round"/>
                <v:imagedata o:title=""/>
                <o:lock v:ext="edit" aspectratio="f"/>
                <v:textbox>
                  <w:txbxContent>
                    <w:p w14:paraId="3F6786F6">
                      <w:pPr>
                        <w:ind w:left="0"/>
                        <w:rPr>
                          <w:sz w:val="11"/>
                          <w:szCs w:val="11"/>
                        </w:rPr>
                      </w:pPr>
                      <w:r>
                        <w:rPr>
                          <w:sz w:val="15"/>
                          <w:szCs w:val="15"/>
                        </w:rPr>
                        <w:t>AI used by customer’s camera or cloud</w:t>
                      </w:r>
                    </w:p>
                  </w:txbxContent>
                </v:textbox>
              </v:shape>
            </w:pict>
          </mc:Fallback>
        </mc:AlternateContent>
      </w:r>
      <w:r>
        <w:rPr>
          <w:rFonts w:eastAsia="Times New Roman" w:asciiTheme="minorHAnsi" w:hAnsiTheme="minorHAnsi" w:cstheme="minorHAnsi"/>
          <w:sz w:val="32"/>
          <w:szCs w:val="32"/>
        </w:rPr>
        <w:drawing>
          <wp:inline distT="0" distB="0" distL="0" distR="0">
            <wp:extent cx="4604385" cy="8229600"/>
            <wp:effectExtent l="0" t="0" r="5715" b="0"/>
            <wp:docPr id="3117645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453" name="Picture 2" descr="A diagram of a company&#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4385" cy="8229600"/>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Noto Sans Symbols">
    <w:altName w:val="Calibri"/>
    <w:panose1 w:val="020B06040202020202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CB6D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pPr>
    <w:r>
      <w:fldChar w:fldCharType="begin"/>
    </w:r>
    <w:r>
      <w:instrText xml:space="preserve">PAGE</w:instrText>
    </w:r>
    <w:r>
      <w:fldChar w:fldCharType="separate"/>
    </w:r>
    <w:r>
      <w:t>1</w:t>
    </w:r>
    <w:r>
      <w:fldChar w:fldCharType="end"/>
    </w:r>
  </w:p>
  <w:p w14:paraId="2DF0891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6365A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pPr>
    <w:r>
      <w:drawing>
        <wp:inline distT="0" distB="0" distL="0" distR="0">
          <wp:extent cx="513715" cy="513715"/>
          <wp:effectExtent l="0" t="0" r="0" b="0"/>
          <wp:docPr id="2063848781" name="Picture 2"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48781" name="Picture 2" descr="A white letter on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1881" cy="55188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169DD"/>
    <w:multiLevelType w:val="multilevel"/>
    <w:tmpl w:val="3EF169DD"/>
    <w:lvl w:ilvl="0" w:tentative="0">
      <w:start w:val="1"/>
      <w:numFmt w:val="bullet"/>
      <w:lvlText w:val="●"/>
      <w:lvlJc w:val="left"/>
      <w:pPr>
        <w:ind w:left="797" w:hanging="360"/>
      </w:pPr>
      <w:rPr>
        <w:rFonts w:ascii="Noto Sans Symbols" w:hAnsi="Noto Sans Symbols" w:eastAsia="Noto Sans Symbols" w:cs="Noto Sans Symbols"/>
      </w:rPr>
    </w:lvl>
    <w:lvl w:ilvl="1" w:tentative="0">
      <w:start w:val="1"/>
      <w:numFmt w:val="bullet"/>
      <w:lvlText w:val="o"/>
      <w:lvlJc w:val="left"/>
      <w:pPr>
        <w:ind w:left="1517" w:hanging="360"/>
      </w:pPr>
      <w:rPr>
        <w:rFonts w:ascii="Courier New" w:hAnsi="Courier New" w:eastAsia="Courier New" w:cs="Courier New"/>
      </w:rPr>
    </w:lvl>
    <w:lvl w:ilvl="2" w:tentative="0">
      <w:start w:val="1"/>
      <w:numFmt w:val="bullet"/>
      <w:lvlText w:val="▪"/>
      <w:lvlJc w:val="left"/>
      <w:pPr>
        <w:ind w:left="2237" w:hanging="360"/>
      </w:pPr>
      <w:rPr>
        <w:rFonts w:ascii="Noto Sans Symbols" w:hAnsi="Noto Sans Symbols" w:eastAsia="Noto Sans Symbols" w:cs="Noto Sans Symbols"/>
      </w:rPr>
    </w:lvl>
    <w:lvl w:ilvl="3" w:tentative="0">
      <w:start w:val="1"/>
      <w:numFmt w:val="bullet"/>
      <w:lvlText w:val="●"/>
      <w:lvlJc w:val="left"/>
      <w:pPr>
        <w:ind w:left="2957" w:hanging="360"/>
      </w:pPr>
      <w:rPr>
        <w:rFonts w:ascii="Noto Sans Symbols" w:hAnsi="Noto Sans Symbols" w:eastAsia="Noto Sans Symbols" w:cs="Noto Sans Symbols"/>
      </w:rPr>
    </w:lvl>
    <w:lvl w:ilvl="4" w:tentative="0">
      <w:start w:val="1"/>
      <w:numFmt w:val="bullet"/>
      <w:lvlText w:val="o"/>
      <w:lvlJc w:val="left"/>
      <w:pPr>
        <w:ind w:left="3677" w:hanging="360"/>
      </w:pPr>
      <w:rPr>
        <w:rFonts w:ascii="Courier New" w:hAnsi="Courier New" w:eastAsia="Courier New" w:cs="Courier New"/>
      </w:rPr>
    </w:lvl>
    <w:lvl w:ilvl="5" w:tentative="0">
      <w:start w:val="1"/>
      <w:numFmt w:val="bullet"/>
      <w:lvlText w:val="▪"/>
      <w:lvlJc w:val="left"/>
      <w:pPr>
        <w:ind w:left="4397" w:hanging="360"/>
      </w:pPr>
      <w:rPr>
        <w:rFonts w:ascii="Noto Sans Symbols" w:hAnsi="Noto Sans Symbols" w:eastAsia="Noto Sans Symbols" w:cs="Noto Sans Symbols"/>
      </w:rPr>
    </w:lvl>
    <w:lvl w:ilvl="6" w:tentative="0">
      <w:start w:val="1"/>
      <w:numFmt w:val="bullet"/>
      <w:lvlText w:val="●"/>
      <w:lvlJc w:val="left"/>
      <w:pPr>
        <w:ind w:left="5117" w:hanging="360"/>
      </w:pPr>
      <w:rPr>
        <w:rFonts w:ascii="Noto Sans Symbols" w:hAnsi="Noto Sans Symbols" w:eastAsia="Noto Sans Symbols" w:cs="Noto Sans Symbols"/>
      </w:rPr>
    </w:lvl>
    <w:lvl w:ilvl="7" w:tentative="0">
      <w:start w:val="1"/>
      <w:numFmt w:val="bullet"/>
      <w:lvlText w:val="o"/>
      <w:lvlJc w:val="left"/>
      <w:pPr>
        <w:ind w:left="5837" w:hanging="360"/>
      </w:pPr>
      <w:rPr>
        <w:rFonts w:ascii="Courier New" w:hAnsi="Courier New" w:eastAsia="Courier New" w:cs="Courier New"/>
      </w:rPr>
    </w:lvl>
    <w:lvl w:ilvl="8" w:tentative="0">
      <w:start w:val="1"/>
      <w:numFmt w:val="bullet"/>
      <w:lvlText w:val="▪"/>
      <w:lvlJc w:val="left"/>
      <w:pPr>
        <w:ind w:left="6557" w:hanging="360"/>
      </w:pPr>
      <w:rPr>
        <w:rFonts w:ascii="Noto Sans Symbols" w:hAnsi="Noto Sans Symbols" w:eastAsia="Noto Sans Symbols" w:cs="Noto Sans Symbols"/>
      </w:rPr>
    </w:lvl>
  </w:abstractNum>
  <w:abstractNum w:abstractNumId="1">
    <w:nsid w:val="5ABB0668"/>
    <w:multiLevelType w:val="multilevel"/>
    <w:tmpl w:val="5ABB06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6800B00"/>
    <w:multiLevelType w:val="multilevel"/>
    <w:tmpl w:val="66800B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A005496"/>
    <w:multiLevelType w:val="multilevel"/>
    <w:tmpl w:val="6A0054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57B3BDD"/>
    <w:multiLevelType w:val="multilevel"/>
    <w:tmpl w:val="757B3B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C547774"/>
    <w:multiLevelType w:val="multilevel"/>
    <w:tmpl w:val="7C547774"/>
    <w:lvl w:ilvl="0" w:tentative="0">
      <w:start w:val="1"/>
      <w:numFmt w:val="decimal"/>
      <w:lvlText w:val="%1."/>
      <w:lvlJc w:val="left"/>
      <w:pPr>
        <w:ind w:left="720" w:hanging="360"/>
      </w:pPr>
      <w:rPr>
        <w:b w:val="0"/>
      </w:rPr>
    </w:lvl>
    <w:lvl w:ilvl="1" w:tentative="0">
      <w:start w:val="1"/>
      <w:numFmt w:val="lowerLetter"/>
      <w:lvlText w:val="%2."/>
      <w:lvlJc w:val="left"/>
      <w:pPr>
        <w:ind w:left="1440" w:hanging="360"/>
      </w:pPr>
      <w:rPr>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_ ^">
    <w15:presenceInfo w15:providerId="WPS Office" w15:userId="3878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trackRevisions w:val="1"/>
  <w:documentProtection w:edit="readOnly"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CE"/>
    <w:rsid w:val="00015697"/>
    <w:rsid w:val="00075628"/>
    <w:rsid w:val="000766B5"/>
    <w:rsid w:val="000820F5"/>
    <w:rsid w:val="00085974"/>
    <w:rsid w:val="002144D8"/>
    <w:rsid w:val="00214F49"/>
    <w:rsid w:val="00224403"/>
    <w:rsid w:val="00332D34"/>
    <w:rsid w:val="00336B19"/>
    <w:rsid w:val="003378FB"/>
    <w:rsid w:val="003B0E8B"/>
    <w:rsid w:val="004934A6"/>
    <w:rsid w:val="004C030F"/>
    <w:rsid w:val="005355CE"/>
    <w:rsid w:val="00551F56"/>
    <w:rsid w:val="006111FB"/>
    <w:rsid w:val="007564B8"/>
    <w:rsid w:val="007973C8"/>
    <w:rsid w:val="0080563E"/>
    <w:rsid w:val="0082209B"/>
    <w:rsid w:val="008438D8"/>
    <w:rsid w:val="00863EB4"/>
    <w:rsid w:val="0087644C"/>
    <w:rsid w:val="00883841"/>
    <w:rsid w:val="008F0684"/>
    <w:rsid w:val="009F2F23"/>
    <w:rsid w:val="00AA2DFD"/>
    <w:rsid w:val="00AA73D9"/>
    <w:rsid w:val="00AB6649"/>
    <w:rsid w:val="00AF2889"/>
    <w:rsid w:val="00AF6C94"/>
    <w:rsid w:val="00AF7682"/>
    <w:rsid w:val="00B377FE"/>
    <w:rsid w:val="00B63407"/>
    <w:rsid w:val="00B70225"/>
    <w:rsid w:val="00B83440"/>
    <w:rsid w:val="00BD3F8D"/>
    <w:rsid w:val="00C848F1"/>
    <w:rsid w:val="00CE1256"/>
    <w:rsid w:val="00CE4077"/>
    <w:rsid w:val="00CF0779"/>
    <w:rsid w:val="00D4158E"/>
    <w:rsid w:val="00DE0AB2"/>
    <w:rsid w:val="00DE4395"/>
    <w:rsid w:val="00E12BE6"/>
    <w:rsid w:val="00E867DD"/>
    <w:rsid w:val="00F72167"/>
    <w:rsid w:val="00FE121C"/>
    <w:rsid w:val="15B34A38"/>
    <w:rsid w:val="1F5926AD"/>
    <w:rsid w:val="227D0834"/>
    <w:rsid w:val="74B03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0" w:lineRule="auto"/>
      <w:ind w:left="87" w:right="50" w:hanging="10"/>
      <w:jc w:val="both"/>
    </w:pPr>
    <w:rPr>
      <w:rFonts w:ascii="Arial" w:hAnsi="Arial" w:eastAsia="Arial" w:cs="Arial"/>
      <w:color w:val="000000"/>
      <w:sz w:val="16"/>
      <w:szCs w:val="16"/>
      <w:lang w:val="en-US" w:eastAsia="en-US" w:bidi="ar-SA"/>
    </w:rPr>
  </w:style>
  <w:style w:type="paragraph" w:styleId="2">
    <w:name w:val="heading 1"/>
    <w:basedOn w:val="1"/>
    <w:next w:val="1"/>
    <w:link w:val="39"/>
    <w:qFormat/>
    <w:uiPriority w:val="9"/>
    <w:pPr>
      <w:keepNext/>
      <w:keepLines/>
      <w:spacing w:before="480" w:after="120"/>
      <w:outlineLvl w:val="0"/>
    </w:pPr>
    <w:rPr>
      <w:b/>
      <w:sz w:val="48"/>
      <w:szCs w:val="48"/>
    </w:rPr>
  </w:style>
  <w:style w:type="paragraph" w:styleId="3">
    <w:name w:val="heading 2"/>
    <w:basedOn w:val="1"/>
    <w:next w:val="1"/>
    <w:link w:val="40"/>
    <w:unhideWhenUsed/>
    <w:qFormat/>
    <w:uiPriority w:val="9"/>
    <w:pPr>
      <w:keepNext/>
      <w:keepLines/>
      <w:spacing w:before="360" w:after="80"/>
      <w:outlineLvl w:val="1"/>
    </w:pPr>
    <w:rPr>
      <w:b/>
      <w:sz w:val="36"/>
      <w:szCs w:val="36"/>
    </w:rPr>
  </w:style>
  <w:style w:type="paragraph" w:styleId="4">
    <w:name w:val="heading 3"/>
    <w:basedOn w:val="1"/>
    <w:next w:val="1"/>
    <w:link w:val="41"/>
    <w:unhideWhenUsed/>
    <w:qFormat/>
    <w:uiPriority w:val="9"/>
    <w:pPr>
      <w:keepNext/>
      <w:keepLines/>
      <w:spacing w:before="280" w:after="80"/>
      <w:outlineLvl w:val="2"/>
    </w:pPr>
    <w:rPr>
      <w:b/>
      <w:sz w:val="28"/>
      <w:szCs w:val="28"/>
    </w:rPr>
  </w:style>
  <w:style w:type="paragraph" w:styleId="5">
    <w:name w:val="heading 4"/>
    <w:basedOn w:val="1"/>
    <w:next w:val="1"/>
    <w:link w:val="42"/>
    <w:unhideWhenUsed/>
    <w:qFormat/>
    <w:uiPriority w:val="9"/>
    <w:pPr>
      <w:keepNext/>
      <w:keepLines/>
      <w:spacing w:before="240" w:after="40"/>
      <w:outlineLvl w:val="3"/>
    </w:pPr>
    <w:rPr>
      <w:b/>
      <w:sz w:val="24"/>
      <w:szCs w:val="24"/>
    </w:rPr>
  </w:style>
  <w:style w:type="paragraph" w:styleId="6">
    <w:name w:val="heading 5"/>
    <w:basedOn w:val="1"/>
    <w:next w:val="1"/>
    <w:link w:val="43"/>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9"/>
    <w:unhideWhenUsed/>
    <w:qFormat/>
    <w:uiPriority w:val="99"/>
    <w:pPr>
      <w:spacing w:line="240" w:lineRule="auto"/>
    </w:pPr>
    <w:rPr>
      <w:sz w:val="20"/>
      <w:szCs w:val="20"/>
    </w:rPr>
  </w:style>
  <w:style w:type="paragraph" w:styleId="9">
    <w:name w:val="footer"/>
    <w:basedOn w:val="1"/>
    <w:link w:val="26"/>
    <w:unhideWhenUsed/>
    <w:qFormat/>
    <w:uiPriority w:val="99"/>
    <w:pPr>
      <w:tabs>
        <w:tab w:val="center" w:pos="4680"/>
        <w:tab w:val="right" w:pos="9360"/>
      </w:tabs>
    </w:pPr>
  </w:style>
  <w:style w:type="paragraph" w:styleId="10">
    <w:name w:val="header"/>
    <w:basedOn w:val="1"/>
    <w:link w:val="25"/>
    <w:unhideWhenUsed/>
    <w:uiPriority w:val="99"/>
    <w:pPr>
      <w:tabs>
        <w:tab w:val="center" w:pos="4680"/>
        <w:tab w:val="right" w:pos="9360"/>
      </w:tabs>
    </w:p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footnote text"/>
    <w:basedOn w:val="1"/>
    <w:link w:val="28"/>
    <w:semiHidden/>
    <w:unhideWhenUsed/>
    <w:qFormat/>
    <w:uiPriority w:val="99"/>
    <w:pPr>
      <w:spacing w:after="0" w:line="240" w:lineRule="auto"/>
    </w:pPr>
    <w:rPr>
      <w:sz w:val="20"/>
      <w:szCs w:val="20"/>
    </w:rPr>
  </w:style>
  <w:style w:type="paragraph" w:styleId="13">
    <w:name w:val="Normal (Web)"/>
    <w:basedOn w:val="1"/>
    <w:semiHidden/>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color w:val="auto"/>
      <w:sz w:val="24"/>
      <w:szCs w:val="24"/>
    </w:rPr>
  </w:style>
  <w:style w:type="paragraph" w:styleId="14">
    <w:name w:val="Title"/>
    <w:basedOn w:val="1"/>
    <w:next w:val="1"/>
    <w:qFormat/>
    <w:uiPriority w:val="10"/>
    <w:pPr>
      <w:keepNext/>
      <w:keepLines/>
      <w:spacing w:before="480" w:after="120"/>
    </w:pPr>
    <w:rPr>
      <w:b/>
      <w:sz w:val="72"/>
      <w:szCs w:val="72"/>
    </w:rPr>
  </w:style>
  <w:style w:type="paragraph" w:styleId="15">
    <w:name w:val="annotation subject"/>
    <w:basedOn w:val="8"/>
    <w:next w:val="8"/>
    <w:link w:val="30"/>
    <w:semiHidden/>
    <w:unhideWhenUsed/>
    <w:qFormat/>
    <w:uiPriority w:val="99"/>
    <w:rPr>
      <w:b/>
      <w:bCs/>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page number"/>
    <w:basedOn w:val="18"/>
    <w:semiHidden/>
    <w:unhideWhenUsed/>
    <w:qFormat/>
    <w:uiPriority w:val="99"/>
  </w:style>
  <w:style w:type="character" w:styleId="21">
    <w:name w:val="FollowedHyperlink"/>
    <w:basedOn w:val="18"/>
    <w:semiHidden/>
    <w:unhideWhenUsed/>
    <w:qFormat/>
    <w:uiPriority w:val="99"/>
    <w:rPr>
      <w:color w:val="800080"/>
      <w:u w:val="single"/>
    </w:rPr>
  </w:style>
  <w:style w:type="character" w:styleId="22">
    <w:name w:val="Hyperlink"/>
    <w:basedOn w:val="18"/>
    <w:unhideWhenUsed/>
    <w:qFormat/>
    <w:uiPriority w:val="99"/>
    <w:rPr>
      <w:color w:val="0563C1" w:themeColor="hyperlink"/>
      <w:u w:val="single"/>
      <w14:textFill>
        <w14:solidFill>
          <w14:schemeClr w14:val="hlink"/>
        </w14:solidFill>
      </w14:textFill>
    </w:rPr>
  </w:style>
  <w:style w:type="character" w:styleId="23">
    <w:name w:val="annotation reference"/>
    <w:basedOn w:val="18"/>
    <w:semiHidden/>
    <w:unhideWhenUsed/>
    <w:qFormat/>
    <w:uiPriority w:val="99"/>
    <w:rPr>
      <w:sz w:val="16"/>
      <w:szCs w:val="16"/>
    </w:rPr>
  </w:style>
  <w:style w:type="character" w:styleId="24">
    <w:name w:val="footnote reference"/>
    <w:basedOn w:val="18"/>
    <w:semiHidden/>
    <w:unhideWhenUsed/>
    <w:qFormat/>
    <w:uiPriority w:val="99"/>
    <w:rPr>
      <w:vertAlign w:val="superscript"/>
    </w:rPr>
  </w:style>
  <w:style w:type="character" w:customStyle="1" w:styleId="25">
    <w:name w:val="Header Char"/>
    <w:basedOn w:val="18"/>
    <w:link w:val="10"/>
    <w:qFormat/>
    <w:uiPriority w:val="99"/>
  </w:style>
  <w:style w:type="character" w:customStyle="1" w:styleId="26">
    <w:name w:val="Footer Char"/>
    <w:basedOn w:val="18"/>
    <w:link w:val="9"/>
    <w:qFormat/>
    <w:uiPriority w:val="99"/>
  </w:style>
  <w:style w:type="paragraph" w:styleId="27">
    <w:name w:val="List Paragraph"/>
    <w:basedOn w:val="1"/>
    <w:qFormat/>
    <w:uiPriority w:val="34"/>
    <w:pPr>
      <w:spacing w:after="0" w:line="240" w:lineRule="auto"/>
      <w:ind w:left="720" w:right="0" w:firstLine="0"/>
      <w:contextualSpacing/>
      <w:jc w:val="left"/>
    </w:pPr>
    <w:rPr>
      <w:rFonts w:ascii="Times New Roman" w:hAnsi="Times New Roman" w:eastAsia="Times New Roman" w:cs="Times New Roman"/>
      <w:color w:val="auto"/>
      <w:sz w:val="20"/>
      <w:szCs w:val="20"/>
    </w:rPr>
  </w:style>
  <w:style w:type="character" w:customStyle="1" w:styleId="28">
    <w:name w:val="Footnote Text Char"/>
    <w:basedOn w:val="18"/>
    <w:link w:val="12"/>
    <w:semiHidden/>
    <w:qFormat/>
    <w:uiPriority w:val="99"/>
    <w:rPr>
      <w:rFonts w:ascii="Arial" w:hAnsi="Arial" w:eastAsia="Arial" w:cs="Arial"/>
      <w:color w:val="000000"/>
      <w:sz w:val="20"/>
      <w:szCs w:val="20"/>
    </w:rPr>
  </w:style>
  <w:style w:type="character" w:customStyle="1" w:styleId="29">
    <w:name w:val="Comment Text Char"/>
    <w:basedOn w:val="18"/>
    <w:link w:val="8"/>
    <w:qFormat/>
    <w:uiPriority w:val="99"/>
    <w:rPr>
      <w:rFonts w:ascii="Arial" w:hAnsi="Arial" w:eastAsia="Arial" w:cs="Arial"/>
      <w:color w:val="000000"/>
      <w:sz w:val="20"/>
      <w:szCs w:val="20"/>
    </w:rPr>
  </w:style>
  <w:style w:type="character" w:customStyle="1" w:styleId="30">
    <w:name w:val="Comment Subject Char"/>
    <w:basedOn w:val="29"/>
    <w:link w:val="15"/>
    <w:semiHidden/>
    <w:qFormat/>
    <w:uiPriority w:val="99"/>
    <w:rPr>
      <w:rFonts w:ascii="Arial" w:hAnsi="Arial" w:eastAsia="Arial" w:cs="Arial"/>
      <w:b/>
      <w:bCs/>
      <w:color w:val="000000"/>
      <w:sz w:val="20"/>
      <w:szCs w:val="20"/>
    </w:rPr>
  </w:style>
  <w:style w:type="paragraph" w:customStyle="1" w:styleId="31">
    <w:name w:val="Revision"/>
    <w:hidden/>
    <w:semiHidden/>
    <w:qFormat/>
    <w:uiPriority w:val="99"/>
    <w:pPr>
      <w:spacing w:after="117" w:line="250" w:lineRule="auto"/>
      <w:ind w:left="87" w:right="50" w:hanging="10"/>
      <w:jc w:val="both"/>
    </w:pPr>
    <w:rPr>
      <w:rFonts w:ascii="Arial" w:hAnsi="Arial" w:eastAsia="Arial" w:cs="Arial"/>
      <w:color w:val="000000"/>
      <w:sz w:val="16"/>
      <w:szCs w:val="16"/>
      <w:lang w:val="en-US" w:eastAsia="en-US" w:bidi="ar-SA"/>
    </w:rPr>
  </w:style>
  <w:style w:type="character" w:customStyle="1" w:styleId="32">
    <w:name w:val="Unresolved Mention"/>
    <w:basedOn w:val="18"/>
    <w:semiHidden/>
    <w:unhideWhenUsed/>
    <w:qFormat/>
    <w:uiPriority w:val="99"/>
    <w:rPr>
      <w:color w:val="605E5C"/>
      <w:shd w:val="clear" w:color="auto" w:fill="E1DFDD"/>
    </w:rPr>
  </w:style>
  <w:style w:type="character" w:customStyle="1" w:styleId="33">
    <w:name w:val="apple-converted-space"/>
    <w:basedOn w:val="18"/>
    <w:qFormat/>
    <w:uiPriority w:val="0"/>
  </w:style>
  <w:style w:type="table" w:customStyle="1" w:styleId="34">
    <w:name w:val="_Style 30"/>
    <w:basedOn w:val="16"/>
    <w:qFormat/>
    <w:uiPriority w:val="0"/>
    <w:tblPr>
      <w:tblCellMar>
        <w:left w:w="115" w:type="dxa"/>
        <w:right w:w="115" w:type="dxa"/>
      </w:tblCellMar>
    </w:tblPr>
  </w:style>
  <w:style w:type="table" w:customStyle="1" w:styleId="35">
    <w:name w:val="_Style 31"/>
    <w:basedOn w:val="16"/>
    <w:qFormat/>
    <w:uiPriority w:val="0"/>
    <w:tblPr>
      <w:tblCellMar>
        <w:left w:w="115" w:type="dxa"/>
        <w:right w:w="115" w:type="dxa"/>
      </w:tblCellMar>
    </w:tblPr>
  </w:style>
  <w:style w:type="table" w:customStyle="1" w:styleId="36">
    <w:name w:val="_Style 32"/>
    <w:basedOn w:val="16"/>
    <w:qFormat/>
    <w:uiPriority w:val="0"/>
    <w:tblPr>
      <w:tblCellMar>
        <w:left w:w="115" w:type="dxa"/>
        <w:right w:w="115" w:type="dxa"/>
      </w:tblCellMar>
    </w:tblPr>
  </w:style>
  <w:style w:type="table" w:customStyle="1" w:styleId="37">
    <w:name w:val="_Style 33"/>
    <w:basedOn w:val="16"/>
    <w:qFormat/>
    <w:uiPriority w:val="0"/>
    <w:tblPr>
      <w:tblCellMar>
        <w:left w:w="115" w:type="dxa"/>
        <w:right w:w="115" w:type="dxa"/>
      </w:tblCellMar>
    </w:tblPr>
  </w:style>
  <w:style w:type="table" w:customStyle="1" w:styleId="38">
    <w:name w:val="_Style 34"/>
    <w:basedOn w:val="16"/>
    <w:qFormat/>
    <w:uiPriority w:val="0"/>
  </w:style>
  <w:style w:type="character" w:customStyle="1" w:styleId="39">
    <w:name w:val="Heading 1 Char"/>
    <w:basedOn w:val="18"/>
    <w:link w:val="2"/>
    <w:qFormat/>
    <w:uiPriority w:val="9"/>
    <w:rPr>
      <w:b/>
      <w:color w:val="000000"/>
      <w:sz w:val="48"/>
      <w:szCs w:val="48"/>
    </w:rPr>
  </w:style>
  <w:style w:type="character" w:customStyle="1" w:styleId="40">
    <w:name w:val="Heading 2 Char"/>
    <w:basedOn w:val="18"/>
    <w:link w:val="3"/>
    <w:qFormat/>
    <w:uiPriority w:val="9"/>
    <w:rPr>
      <w:b/>
      <w:color w:val="000000"/>
      <w:sz w:val="36"/>
      <w:szCs w:val="36"/>
    </w:rPr>
  </w:style>
  <w:style w:type="character" w:customStyle="1" w:styleId="41">
    <w:name w:val="Heading 3 Char"/>
    <w:basedOn w:val="18"/>
    <w:link w:val="4"/>
    <w:qFormat/>
    <w:uiPriority w:val="9"/>
    <w:rPr>
      <w:b/>
      <w:color w:val="000000"/>
      <w:sz w:val="28"/>
      <w:szCs w:val="28"/>
    </w:rPr>
  </w:style>
  <w:style w:type="character" w:customStyle="1" w:styleId="42">
    <w:name w:val="Heading 4 Char"/>
    <w:basedOn w:val="18"/>
    <w:link w:val="5"/>
    <w:qFormat/>
    <w:uiPriority w:val="9"/>
    <w:rPr>
      <w:b/>
      <w:color w:val="000000"/>
      <w:sz w:val="24"/>
      <w:szCs w:val="24"/>
    </w:rPr>
  </w:style>
  <w:style w:type="character" w:customStyle="1" w:styleId="43">
    <w:name w:val="Heading 5 Char"/>
    <w:basedOn w:val="18"/>
    <w:link w:val="6"/>
    <w:qFormat/>
    <w:uiPriority w:val="9"/>
    <w:rPr>
      <w:b/>
      <w:color w:val="000000"/>
      <w:sz w:val="22"/>
      <w:szCs w:val="22"/>
    </w:rPr>
  </w:style>
  <w:style w:type="paragraph" w:customStyle="1" w:styleId="44">
    <w:name w:val="msonormal"/>
    <w:basedOn w:val="1"/>
    <w:qFormat/>
    <w:uiPriority w:val="0"/>
    <w:pPr>
      <w:spacing w:before="100" w:beforeAutospacing="1" w:after="100" w:afterAutospacing="1" w:line="240" w:lineRule="auto"/>
      <w:ind w:left="0" w:right="0" w:firstLine="0"/>
      <w:jc w:val="left"/>
    </w:pPr>
    <w:rPr>
      <w:rFonts w:ascii="Times New Roman" w:hAnsi="Times New Roman" w:eastAsia="Times New Roman" w:cs="Times New Roman"/>
      <w:color w:val="auto"/>
      <w:sz w:val="24"/>
      <w:szCs w:val="24"/>
    </w:rPr>
  </w:style>
  <w:style w:type="character" w:customStyle="1" w:styleId="45">
    <w:name w:val="highlight"/>
    <w:basedOn w:val="18"/>
    <w:qFormat/>
    <w:uiPriority w:val="0"/>
    <w:rPr>
      <w:b/>
      <w:bCs/>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58qpegplGQToMRbqDSYhOPzRzg==">AMUW2mUmU/6UepDIdAdkknk8w1shiigVeFsoSW+C3F/15y1w9GGsaRDoVS4f3LX/wp/5UWKarItxNpFwK3qstzSuNMPfThcj+MzdrlniWz3A7ujfW9a/HHrKKWF7OXaLwZIrqt9PearePhwh6xYbyCF/w8bxbfCmuw==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2BD82766-D3FE-E541-9128-63E0EB349DD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2262</Words>
  <Characters>13080</Characters>
  <Lines>155</Lines>
  <Paragraphs>43</Paragraphs>
  <TotalTime>0</TotalTime>
  <ScaleCrop>false</ScaleCrop>
  <LinksUpToDate>false</LinksUpToDate>
  <CharactersWithSpaces>15369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2025-06-16T07:04:00Z</dcterms:created>
  <dc:creator>Legal</dc:creator>
  <cp:lastModifiedBy>*^ _ ^</cp:lastModifiedBy>
  <dcterms:modified xsi:type="dcterms:W3CDTF">2025-07-04T09:36:30Z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eyJoZGlkIjoiMTQwYWI2ZGU1OWY0MjJjODkyOGU1NTM1NjA2ZDMzM2YiLCJ1c2VySWQiOiIzODEzMTE4NDIifQ==</vt:lpwstr>
  </property>
  <property fmtid="{D5CDD505-2E9C-101B-9397-08002B2CF9AE}" pid="3" name="KSOProductBuildVer">
    <vt:lpwstr>2052-12.1.0.21541</vt:lpwstr>
  </property>
  <property fmtid="{D5CDD505-2E9C-101B-9397-08002B2CF9AE}" pid="4" name="ICV">
    <vt:lpwstr>19EEE0B31CC74893B9AEF471651AEB39_12</vt:lpwstr>
  </property>
</Properties>
</file>